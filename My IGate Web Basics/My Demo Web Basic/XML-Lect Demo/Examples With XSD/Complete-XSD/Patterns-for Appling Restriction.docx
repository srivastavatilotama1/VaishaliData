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AE7" w:rsidRPr="00F93152" w:rsidRDefault="00A64AE7" w:rsidP="00A64AE7">
      <w:pPr>
        <w:spacing w:after="0" w:line="240" w:lineRule="auto"/>
        <w:rPr>
          <w:rFonts w:ascii="Verdana" w:eastAsia="Times New Roman" w:hAnsi="Verdana" w:cs="Times New Roman"/>
          <w:vanish/>
          <w:color w:val="000000"/>
          <w:sz w:val="40"/>
          <w:szCs w:val="40"/>
        </w:rPr>
      </w:pPr>
      <w:r w:rsidRPr="00F93152">
        <w:rPr>
          <w:rFonts w:ascii="Verdana" w:eastAsia="Times New Roman" w:hAnsi="Verdana" w:cs="Times New Roman"/>
          <w:noProof/>
          <w:vanish/>
          <w:color w:val="000000"/>
          <w:sz w:val="40"/>
          <w:szCs w:val="40"/>
        </w:rPr>
        <w:drawing>
          <wp:inline distT="0" distB="0" distL="0" distR="0">
            <wp:extent cx="9525" cy="9525"/>
            <wp:effectExtent l="0" t="0" r="0" b="0"/>
            <wp:docPr id="2" name="Picture 2" descr="http://www9.effectivemeasure.net/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9.effectivemeasure.net/img.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A64AE7" w:rsidRPr="00F93152" w:rsidRDefault="009A1A0B" w:rsidP="00A64AE7">
      <w:pPr>
        <w:shd w:val="clear" w:color="auto" w:fill="FFFFFF"/>
        <w:spacing w:after="0" w:line="240" w:lineRule="auto"/>
        <w:rPr>
          <w:ins w:id="0" w:author="Unknown"/>
          <w:rFonts w:ascii="Verdana" w:eastAsia="Times New Roman" w:hAnsi="Verdana" w:cs="Times New Roman"/>
          <w:color w:val="000000"/>
          <w:sz w:val="40"/>
          <w:szCs w:val="40"/>
        </w:rPr>
      </w:pPr>
      <w:ins w:id="1" w:author="Unknown">
        <w:r w:rsidRPr="00F93152">
          <w:rPr>
            <w:rFonts w:ascii="Verdana" w:eastAsia="Times New Roman" w:hAnsi="Verdana" w:cs="Times New Roman"/>
            <w:color w:val="000000"/>
            <w:sz w:val="40"/>
            <w:szCs w:val="40"/>
          </w:rPr>
          <w:pict>
            <v:rect id="_x0000_i1032" style="width:0;height:.75pt" o:hralign="center" o:hrstd="t" o:hrnoshade="t" o:hr="t" fillcolor="#d4d4d4" stroked="f"/>
          </w:pict>
        </w:r>
      </w:ins>
    </w:p>
    <w:p w:rsidR="00A64AE7" w:rsidRPr="00F93152" w:rsidRDefault="00A64AE7" w:rsidP="00A64AE7">
      <w:pPr>
        <w:spacing w:before="150" w:after="150" w:line="240" w:lineRule="auto"/>
        <w:outlineLvl w:val="1"/>
        <w:rPr>
          <w:ins w:id="2" w:author="Unknown"/>
          <w:rFonts w:ascii="Verdana" w:eastAsia="Times New Roman" w:hAnsi="Verdana" w:cs="Times New Roman"/>
          <w:color w:val="000000"/>
          <w:sz w:val="40"/>
          <w:szCs w:val="40"/>
        </w:rPr>
      </w:pPr>
      <w:ins w:id="3" w:author="Unknown">
        <w:r w:rsidRPr="00F93152">
          <w:rPr>
            <w:rFonts w:ascii="Verdana" w:eastAsia="Times New Roman" w:hAnsi="Verdana" w:cs="Times New Roman"/>
            <w:color w:val="000000"/>
            <w:sz w:val="40"/>
            <w:szCs w:val="40"/>
          </w:rPr>
          <w:t>Restrictions on Values</w:t>
        </w:r>
      </w:ins>
    </w:p>
    <w:p w:rsidR="00A64AE7" w:rsidRPr="00F93152" w:rsidRDefault="00A64AE7" w:rsidP="00A64AE7">
      <w:pPr>
        <w:shd w:val="clear" w:color="auto" w:fill="FFFFFF"/>
        <w:spacing w:before="100" w:beforeAutospacing="1" w:after="100" w:afterAutospacing="1" w:line="240" w:lineRule="auto"/>
        <w:rPr>
          <w:ins w:id="4" w:author="Unknown"/>
          <w:rFonts w:ascii="Verdana" w:eastAsia="Times New Roman" w:hAnsi="Verdana" w:cs="Times New Roman"/>
          <w:color w:val="000000"/>
          <w:sz w:val="40"/>
          <w:szCs w:val="40"/>
        </w:rPr>
      </w:pPr>
      <w:ins w:id="5" w:author="Unknown">
        <w:r w:rsidRPr="00F93152">
          <w:rPr>
            <w:rFonts w:ascii="Verdana" w:eastAsia="Times New Roman" w:hAnsi="Verdana" w:cs="Times New Roman"/>
            <w:color w:val="000000"/>
            <w:sz w:val="40"/>
            <w:szCs w:val="40"/>
          </w:rPr>
          <w:t>The following example defines an element called "age" with a restriction. The value of age cannot be lower than 0 or greater than 120:</w:t>
        </w:r>
      </w:ins>
    </w:p>
    <w:p w:rsidR="00A64AE7" w:rsidRPr="00F93152" w:rsidRDefault="00A64AE7" w:rsidP="00A64AE7">
      <w:pPr>
        <w:shd w:val="clear" w:color="auto" w:fill="E5EECC"/>
        <w:spacing w:after="0" w:line="240" w:lineRule="auto"/>
        <w:rPr>
          <w:ins w:id="6" w:author="Unknown"/>
          <w:rFonts w:ascii="Verdana" w:eastAsia="Times New Roman" w:hAnsi="Verdana" w:cs="Times New Roman"/>
          <w:color w:val="000000"/>
          <w:sz w:val="40"/>
          <w:szCs w:val="40"/>
        </w:rPr>
      </w:pPr>
      <w:ins w:id="7" w:author="Unknown">
        <w:r w:rsidRPr="00F93152">
          <w:rPr>
            <w:rFonts w:ascii="Verdana" w:eastAsia="Times New Roman" w:hAnsi="Verdana" w:cs="Times New Roman"/>
            <w:color w:val="000000"/>
            <w:sz w:val="40"/>
            <w:szCs w:val="40"/>
          </w:rP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name="age"&gt;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xs:integer</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xs:minInclusive</w:t>
        </w:r>
        <w:proofErr w:type="spellEnd"/>
        <w:r w:rsidRPr="00F93152">
          <w:rPr>
            <w:rFonts w:ascii="Verdana" w:eastAsia="Times New Roman" w:hAnsi="Verdana" w:cs="Times New Roman"/>
            <w:color w:val="000000"/>
            <w:sz w:val="40"/>
            <w:szCs w:val="40"/>
          </w:rPr>
          <w:t xml:space="preserve"> value="0"/&gt;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xs:maxInclusive</w:t>
        </w:r>
        <w:proofErr w:type="spellEnd"/>
        <w:r w:rsidRPr="00F93152">
          <w:rPr>
            <w:rFonts w:ascii="Verdana" w:eastAsia="Times New Roman" w:hAnsi="Verdana" w:cs="Times New Roman"/>
            <w:color w:val="000000"/>
            <w:sz w:val="40"/>
            <w:szCs w:val="40"/>
          </w:rPr>
          <w:t xml:space="preserve"> value="120"/&gt;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after="0" w:line="240" w:lineRule="auto"/>
        <w:rPr>
          <w:ins w:id="8" w:author="Unknown"/>
          <w:rFonts w:ascii="Verdana" w:eastAsia="Times New Roman" w:hAnsi="Verdana" w:cs="Times New Roman"/>
          <w:color w:val="000000"/>
          <w:sz w:val="40"/>
          <w:szCs w:val="40"/>
        </w:rPr>
      </w:pPr>
    </w:p>
    <w:p w:rsidR="00A64AE7" w:rsidRPr="00F93152" w:rsidRDefault="009A1A0B" w:rsidP="00A64AE7">
      <w:pPr>
        <w:shd w:val="clear" w:color="auto" w:fill="FFFFFF"/>
        <w:spacing w:after="0" w:line="240" w:lineRule="auto"/>
        <w:rPr>
          <w:ins w:id="9" w:author="Unknown"/>
          <w:rFonts w:ascii="Verdana" w:eastAsia="Times New Roman" w:hAnsi="Verdana" w:cs="Times New Roman"/>
          <w:color w:val="000000"/>
          <w:sz w:val="40"/>
          <w:szCs w:val="40"/>
        </w:rPr>
      </w:pPr>
      <w:ins w:id="10" w:author="Unknown">
        <w:r w:rsidRPr="00F93152">
          <w:rPr>
            <w:rFonts w:ascii="Verdana" w:eastAsia="Times New Roman" w:hAnsi="Verdana" w:cs="Times New Roman"/>
            <w:color w:val="000000"/>
            <w:sz w:val="40"/>
            <w:szCs w:val="40"/>
          </w:rPr>
          <w:pict>
            <v:rect id="_x0000_i1033" style="width:0;height:.75pt" o:hralign="center" o:hrstd="t" o:hrnoshade="t" o:hr="t" fillcolor="#d4d4d4" stroked="f"/>
          </w:pict>
        </w:r>
      </w:ins>
    </w:p>
    <w:p w:rsidR="00A64AE7" w:rsidRPr="00F93152" w:rsidRDefault="00A64AE7" w:rsidP="00A64AE7">
      <w:pPr>
        <w:spacing w:before="150" w:after="150" w:line="240" w:lineRule="auto"/>
        <w:outlineLvl w:val="1"/>
        <w:rPr>
          <w:ins w:id="11" w:author="Unknown"/>
          <w:rFonts w:ascii="Verdana" w:eastAsia="Times New Roman" w:hAnsi="Verdana" w:cs="Times New Roman"/>
          <w:color w:val="000000"/>
          <w:sz w:val="40"/>
          <w:szCs w:val="40"/>
        </w:rPr>
      </w:pPr>
      <w:ins w:id="12" w:author="Unknown">
        <w:r w:rsidRPr="00F93152">
          <w:rPr>
            <w:rFonts w:ascii="Verdana" w:eastAsia="Times New Roman" w:hAnsi="Verdana" w:cs="Times New Roman"/>
            <w:color w:val="000000"/>
            <w:sz w:val="40"/>
            <w:szCs w:val="40"/>
          </w:rPr>
          <w:t>Restrictions on a Set of Values</w:t>
        </w:r>
      </w:ins>
    </w:p>
    <w:p w:rsidR="00A64AE7" w:rsidRPr="00F93152" w:rsidRDefault="00A64AE7" w:rsidP="00A64AE7">
      <w:pPr>
        <w:shd w:val="clear" w:color="auto" w:fill="FFFFFF"/>
        <w:spacing w:before="100" w:beforeAutospacing="1" w:after="100" w:afterAutospacing="1" w:line="240" w:lineRule="auto"/>
        <w:rPr>
          <w:ins w:id="13" w:author="Unknown"/>
          <w:rFonts w:ascii="Verdana" w:eastAsia="Times New Roman" w:hAnsi="Verdana" w:cs="Times New Roman"/>
          <w:color w:val="000000"/>
          <w:sz w:val="40"/>
          <w:szCs w:val="40"/>
        </w:rPr>
      </w:pPr>
      <w:ins w:id="14" w:author="Unknown">
        <w:r w:rsidRPr="00F93152">
          <w:rPr>
            <w:rFonts w:ascii="Verdana" w:eastAsia="Times New Roman" w:hAnsi="Verdana" w:cs="Times New Roman"/>
            <w:color w:val="000000"/>
            <w:sz w:val="40"/>
            <w:szCs w:val="40"/>
          </w:rPr>
          <w:t>To limit the content of an XML element to a set of acceptable values, we would use the enumeration constraint.</w:t>
        </w:r>
      </w:ins>
    </w:p>
    <w:p w:rsidR="00A64AE7" w:rsidRPr="00F93152" w:rsidRDefault="00A64AE7" w:rsidP="00A64AE7">
      <w:pPr>
        <w:shd w:val="clear" w:color="auto" w:fill="FFFFFF"/>
        <w:spacing w:before="100" w:beforeAutospacing="1" w:after="100" w:afterAutospacing="1" w:line="240" w:lineRule="auto"/>
        <w:rPr>
          <w:ins w:id="15" w:author="Unknown"/>
          <w:rFonts w:ascii="Verdana" w:eastAsia="Times New Roman" w:hAnsi="Verdana" w:cs="Times New Roman"/>
          <w:color w:val="000000"/>
          <w:sz w:val="40"/>
          <w:szCs w:val="40"/>
        </w:rPr>
      </w:pPr>
      <w:ins w:id="16" w:author="Unknown">
        <w:r w:rsidRPr="00F93152">
          <w:rPr>
            <w:rFonts w:ascii="Verdana" w:eastAsia="Times New Roman" w:hAnsi="Verdana" w:cs="Times New Roman"/>
            <w:color w:val="000000"/>
            <w:sz w:val="40"/>
            <w:szCs w:val="40"/>
          </w:rPr>
          <w:t xml:space="preserve">The example below defines an element called "car" with a restriction. The only acceptable values are: Audi, Golf, </w:t>
        </w:r>
        <w:proofErr w:type="gramStart"/>
        <w:r w:rsidRPr="00F93152">
          <w:rPr>
            <w:rFonts w:ascii="Verdana" w:eastAsia="Times New Roman" w:hAnsi="Verdana" w:cs="Times New Roman"/>
            <w:color w:val="000000"/>
            <w:sz w:val="40"/>
            <w:szCs w:val="40"/>
          </w:rPr>
          <w:t>BMW</w:t>
        </w:r>
        <w:proofErr w:type="gramEnd"/>
        <w:r w:rsidRPr="00F93152">
          <w:rPr>
            <w:rFonts w:ascii="Verdana" w:eastAsia="Times New Roman" w:hAnsi="Verdana" w:cs="Times New Roman"/>
            <w:color w:val="000000"/>
            <w:sz w:val="40"/>
            <w:szCs w:val="40"/>
          </w:rPr>
          <w:t>:</w:t>
        </w:r>
      </w:ins>
    </w:p>
    <w:p w:rsidR="00A64AE7" w:rsidRPr="00F93152" w:rsidRDefault="00A64AE7" w:rsidP="00A64AE7">
      <w:pPr>
        <w:shd w:val="clear" w:color="auto" w:fill="E5EECC"/>
        <w:spacing w:after="0" w:line="240" w:lineRule="auto"/>
        <w:rPr>
          <w:ins w:id="17" w:author="Unknown"/>
          <w:rFonts w:ascii="Verdana" w:eastAsia="Times New Roman" w:hAnsi="Verdana" w:cs="Times New Roman"/>
          <w:color w:val="000000"/>
          <w:sz w:val="40"/>
          <w:szCs w:val="40"/>
        </w:rPr>
      </w:pPr>
      <w:ins w:id="18" w:author="Unknown">
        <w:r w:rsidRPr="00F93152">
          <w:rPr>
            <w:rFonts w:ascii="Verdana" w:eastAsia="Times New Roman" w:hAnsi="Verdana" w:cs="Times New Roman"/>
            <w:color w:val="000000"/>
            <w:sz w:val="40"/>
            <w:szCs w:val="40"/>
          </w:rPr>
          <w:lastRenderedPageBreak/>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name="car"&gt;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xs:string</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xs:enumeration</w:t>
        </w:r>
        <w:proofErr w:type="spellEnd"/>
        <w:r w:rsidRPr="00F93152">
          <w:rPr>
            <w:rFonts w:ascii="Verdana" w:eastAsia="Times New Roman" w:hAnsi="Verdana" w:cs="Times New Roman"/>
            <w:color w:val="000000"/>
            <w:sz w:val="40"/>
            <w:szCs w:val="40"/>
          </w:rPr>
          <w:t xml:space="preserve"> value="Audi"/&gt;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xs:enumeration</w:t>
        </w:r>
        <w:proofErr w:type="spellEnd"/>
        <w:r w:rsidRPr="00F93152">
          <w:rPr>
            <w:rFonts w:ascii="Verdana" w:eastAsia="Times New Roman" w:hAnsi="Verdana" w:cs="Times New Roman"/>
            <w:color w:val="000000"/>
            <w:sz w:val="40"/>
            <w:szCs w:val="40"/>
          </w:rPr>
          <w:t xml:space="preserve"> value="Golf"/&gt;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xs:enumeration</w:t>
        </w:r>
        <w:proofErr w:type="spellEnd"/>
        <w:r w:rsidRPr="00F93152">
          <w:rPr>
            <w:rFonts w:ascii="Verdana" w:eastAsia="Times New Roman" w:hAnsi="Verdana" w:cs="Times New Roman"/>
            <w:color w:val="000000"/>
            <w:sz w:val="40"/>
            <w:szCs w:val="40"/>
          </w:rPr>
          <w:t xml:space="preserve"> value="BMW"/&gt;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before="100" w:beforeAutospacing="1" w:after="100" w:afterAutospacing="1" w:line="240" w:lineRule="auto"/>
        <w:rPr>
          <w:ins w:id="19" w:author="Unknown"/>
          <w:rFonts w:ascii="Verdana" w:eastAsia="Times New Roman" w:hAnsi="Verdana" w:cs="Times New Roman"/>
          <w:color w:val="000000"/>
          <w:sz w:val="40"/>
          <w:szCs w:val="40"/>
        </w:rPr>
      </w:pPr>
      <w:ins w:id="20" w:author="Unknown">
        <w:r w:rsidRPr="00F93152">
          <w:rPr>
            <w:rFonts w:ascii="Verdana" w:eastAsia="Times New Roman" w:hAnsi="Verdana" w:cs="Times New Roman"/>
            <w:color w:val="000000"/>
            <w:sz w:val="40"/>
            <w:szCs w:val="40"/>
          </w:rPr>
          <w:t>The example above could also have been written like this:</w:t>
        </w:r>
      </w:ins>
    </w:p>
    <w:p w:rsidR="00A64AE7" w:rsidRPr="00F93152" w:rsidRDefault="00A64AE7" w:rsidP="00A64AE7">
      <w:pPr>
        <w:shd w:val="clear" w:color="auto" w:fill="E5EECC"/>
        <w:spacing w:after="0" w:line="240" w:lineRule="auto"/>
        <w:rPr>
          <w:ins w:id="21" w:author="Unknown"/>
          <w:rFonts w:ascii="Verdana" w:eastAsia="Times New Roman" w:hAnsi="Verdana" w:cs="Times New Roman"/>
          <w:color w:val="000000"/>
          <w:sz w:val="40"/>
          <w:szCs w:val="40"/>
        </w:rPr>
      </w:pPr>
      <w:ins w:id="22" w:author="Unknown">
        <w:r w:rsidRPr="00F93152">
          <w:rPr>
            <w:rFonts w:ascii="Verdana" w:eastAsia="Times New Roman" w:hAnsi="Verdana" w:cs="Times New Roman"/>
            <w:color w:val="000000"/>
            <w:sz w:val="40"/>
            <w:szCs w:val="40"/>
          </w:rP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name="car" type="</w:t>
        </w:r>
        <w:proofErr w:type="spellStart"/>
        <w:r w:rsidRPr="00F93152">
          <w:rPr>
            <w:rFonts w:ascii="Verdana" w:eastAsia="Times New Roman" w:hAnsi="Verdana" w:cs="Times New Roman"/>
            <w:color w:val="000000"/>
            <w:sz w:val="40"/>
            <w:szCs w:val="40"/>
          </w:rPr>
          <w:t>carType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 xml:space="preserve"> name="</w:t>
        </w:r>
        <w:proofErr w:type="spellStart"/>
        <w:r w:rsidRPr="00F93152">
          <w:rPr>
            <w:rFonts w:ascii="Verdana" w:eastAsia="Times New Roman" w:hAnsi="Verdana" w:cs="Times New Roman"/>
            <w:color w:val="000000"/>
            <w:sz w:val="40"/>
            <w:szCs w:val="40"/>
          </w:rPr>
          <w:t>carType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xs:string</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xs:enumeration</w:t>
        </w:r>
        <w:proofErr w:type="spellEnd"/>
        <w:r w:rsidRPr="00F93152">
          <w:rPr>
            <w:rFonts w:ascii="Verdana" w:eastAsia="Times New Roman" w:hAnsi="Verdana" w:cs="Times New Roman"/>
            <w:color w:val="000000"/>
            <w:sz w:val="40"/>
            <w:szCs w:val="40"/>
          </w:rPr>
          <w:t xml:space="preserve"> value="Audi"/&gt;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xs:enumeration</w:t>
        </w:r>
        <w:proofErr w:type="spellEnd"/>
        <w:r w:rsidRPr="00F93152">
          <w:rPr>
            <w:rFonts w:ascii="Verdana" w:eastAsia="Times New Roman" w:hAnsi="Verdana" w:cs="Times New Roman"/>
            <w:color w:val="000000"/>
            <w:sz w:val="40"/>
            <w:szCs w:val="40"/>
          </w:rPr>
          <w:t xml:space="preserve"> value="Golf"/&gt;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xs:enumeration</w:t>
        </w:r>
        <w:proofErr w:type="spellEnd"/>
        <w:r w:rsidRPr="00F93152">
          <w:rPr>
            <w:rFonts w:ascii="Verdana" w:eastAsia="Times New Roman" w:hAnsi="Verdana" w:cs="Times New Roman"/>
            <w:color w:val="000000"/>
            <w:sz w:val="40"/>
            <w:szCs w:val="40"/>
          </w:rPr>
          <w:t xml:space="preserve"> value="BMW"/&gt;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before="100" w:beforeAutospacing="1" w:after="100" w:afterAutospacing="1" w:line="240" w:lineRule="auto"/>
        <w:rPr>
          <w:ins w:id="23" w:author="Unknown"/>
          <w:rFonts w:ascii="Verdana" w:eastAsia="Times New Roman" w:hAnsi="Verdana" w:cs="Times New Roman"/>
          <w:color w:val="000000"/>
          <w:sz w:val="40"/>
          <w:szCs w:val="40"/>
        </w:rPr>
      </w:pPr>
      <w:ins w:id="24" w:author="Unknown">
        <w:r w:rsidRPr="00F93152">
          <w:rPr>
            <w:rFonts w:ascii="Verdana" w:eastAsia="Times New Roman" w:hAnsi="Verdana" w:cs="Times New Roman"/>
            <w:b/>
            <w:bCs/>
            <w:color w:val="000000"/>
            <w:sz w:val="40"/>
            <w:szCs w:val="40"/>
          </w:rPr>
          <w:t>Note:</w:t>
        </w:r>
        <w:r w:rsidRPr="00F93152">
          <w:rPr>
            <w:rFonts w:ascii="Verdana" w:eastAsia="Times New Roman" w:hAnsi="Verdana" w:cs="Times New Roman"/>
            <w:color w:val="000000"/>
            <w:sz w:val="40"/>
            <w:szCs w:val="40"/>
          </w:rPr>
          <w:t xml:space="preserve"> In this case the type "</w:t>
        </w:r>
        <w:proofErr w:type="spellStart"/>
        <w:r w:rsidRPr="00F93152">
          <w:rPr>
            <w:rFonts w:ascii="Verdana" w:eastAsia="Times New Roman" w:hAnsi="Verdana" w:cs="Times New Roman"/>
            <w:color w:val="000000"/>
            <w:sz w:val="40"/>
            <w:szCs w:val="40"/>
          </w:rPr>
          <w:t>carType</w:t>
        </w:r>
        <w:proofErr w:type="spellEnd"/>
        <w:r w:rsidRPr="00F93152">
          <w:rPr>
            <w:rFonts w:ascii="Verdana" w:eastAsia="Times New Roman" w:hAnsi="Verdana" w:cs="Times New Roman"/>
            <w:color w:val="000000"/>
            <w:sz w:val="40"/>
            <w:szCs w:val="40"/>
          </w:rPr>
          <w:t>" can be used by other elements because it is not a part of the "car" element.</w:t>
        </w:r>
      </w:ins>
    </w:p>
    <w:p w:rsidR="00A64AE7" w:rsidRPr="00F93152" w:rsidRDefault="009A1A0B" w:rsidP="00A64AE7">
      <w:pPr>
        <w:shd w:val="clear" w:color="auto" w:fill="FFFFFF"/>
        <w:spacing w:after="0" w:line="240" w:lineRule="auto"/>
        <w:rPr>
          <w:ins w:id="25" w:author="Unknown"/>
          <w:rFonts w:ascii="Verdana" w:eastAsia="Times New Roman" w:hAnsi="Verdana" w:cs="Times New Roman"/>
          <w:color w:val="000000"/>
          <w:sz w:val="40"/>
          <w:szCs w:val="40"/>
        </w:rPr>
      </w:pPr>
      <w:ins w:id="26" w:author="Unknown">
        <w:r w:rsidRPr="00F93152">
          <w:rPr>
            <w:rFonts w:ascii="Verdana" w:eastAsia="Times New Roman" w:hAnsi="Verdana" w:cs="Times New Roman"/>
            <w:color w:val="000000"/>
            <w:sz w:val="40"/>
            <w:szCs w:val="40"/>
          </w:rPr>
          <w:pict>
            <v:rect id="_x0000_i1034" style="width:0;height:.75pt" o:hralign="center" o:hrstd="t" o:hrnoshade="t" o:hr="t" fillcolor="#d4d4d4" stroked="f"/>
          </w:pict>
        </w:r>
      </w:ins>
    </w:p>
    <w:p w:rsidR="00A64AE7" w:rsidRPr="00F93152" w:rsidRDefault="00A64AE7" w:rsidP="00A64AE7">
      <w:pPr>
        <w:spacing w:before="150" w:after="150" w:line="240" w:lineRule="auto"/>
        <w:outlineLvl w:val="1"/>
        <w:rPr>
          <w:ins w:id="27" w:author="Unknown"/>
          <w:rFonts w:ascii="Verdana" w:eastAsia="Times New Roman" w:hAnsi="Verdana" w:cs="Times New Roman"/>
          <w:color w:val="000000"/>
          <w:sz w:val="40"/>
          <w:szCs w:val="40"/>
        </w:rPr>
      </w:pPr>
      <w:ins w:id="28" w:author="Unknown">
        <w:r w:rsidRPr="00F93152">
          <w:rPr>
            <w:rFonts w:ascii="Verdana" w:eastAsia="Times New Roman" w:hAnsi="Verdana" w:cs="Times New Roman"/>
            <w:color w:val="000000"/>
            <w:sz w:val="40"/>
            <w:szCs w:val="40"/>
          </w:rPr>
          <w:lastRenderedPageBreak/>
          <w:t>Restrictions on a Series of Values</w:t>
        </w:r>
      </w:ins>
    </w:p>
    <w:p w:rsidR="00A64AE7" w:rsidRPr="00F93152" w:rsidRDefault="00A64AE7" w:rsidP="00A64AE7">
      <w:pPr>
        <w:shd w:val="clear" w:color="auto" w:fill="FFFFFF"/>
        <w:spacing w:before="100" w:beforeAutospacing="1" w:after="100" w:afterAutospacing="1" w:line="240" w:lineRule="auto"/>
        <w:rPr>
          <w:ins w:id="29" w:author="Unknown"/>
          <w:rFonts w:ascii="Verdana" w:eastAsia="Times New Roman" w:hAnsi="Verdana" w:cs="Times New Roman"/>
          <w:color w:val="000000"/>
          <w:sz w:val="40"/>
          <w:szCs w:val="40"/>
        </w:rPr>
      </w:pPr>
      <w:ins w:id="30" w:author="Unknown">
        <w:r w:rsidRPr="00F93152">
          <w:rPr>
            <w:rFonts w:ascii="Verdana" w:eastAsia="Times New Roman" w:hAnsi="Verdana" w:cs="Times New Roman"/>
            <w:color w:val="000000"/>
            <w:sz w:val="40"/>
            <w:szCs w:val="40"/>
          </w:rPr>
          <w:t>To limit the content of an XML element to define a series of numbers or letters that can be used, we would use the pattern constraint.</w:t>
        </w:r>
      </w:ins>
    </w:p>
    <w:p w:rsidR="00A64AE7" w:rsidRPr="00F93152" w:rsidRDefault="00A64AE7" w:rsidP="00A64AE7">
      <w:pPr>
        <w:shd w:val="clear" w:color="auto" w:fill="FFFFFF"/>
        <w:spacing w:before="100" w:beforeAutospacing="1" w:after="100" w:afterAutospacing="1" w:line="240" w:lineRule="auto"/>
        <w:rPr>
          <w:ins w:id="31" w:author="Unknown"/>
          <w:rFonts w:ascii="Verdana" w:eastAsia="Times New Roman" w:hAnsi="Verdana" w:cs="Times New Roman"/>
          <w:color w:val="000000"/>
          <w:sz w:val="40"/>
          <w:szCs w:val="40"/>
        </w:rPr>
      </w:pPr>
      <w:ins w:id="32" w:author="Unknown">
        <w:r w:rsidRPr="00F93152">
          <w:rPr>
            <w:rFonts w:ascii="Verdana" w:eastAsia="Times New Roman" w:hAnsi="Verdana" w:cs="Times New Roman"/>
            <w:color w:val="000000"/>
            <w:sz w:val="40"/>
            <w:szCs w:val="40"/>
          </w:rPr>
          <w:t xml:space="preserve">The example below defines an element called "letter" with a restriction. The only acceptable value is ONE of the LOWERCASE letters from </w:t>
        </w:r>
        <w:proofErr w:type="gramStart"/>
        <w:r w:rsidRPr="00F93152">
          <w:rPr>
            <w:rFonts w:ascii="Verdana" w:eastAsia="Times New Roman" w:hAnsi="Verdana" w:cs="Times New Roman"/>
            <w:color w:val="000000"/>
            <w:sz w:val="40"/>
            <w:szCs w:val="40"/>
          </w:rPr>
          <w:t>a to</w:t>
        </w:r>
        <w:proofErr w:type="gramEnd"/>
        <w:r w:rsidRPr="00F93152">
          <w:rPr>
            <w:rFonts w:ascii="Verdana" w:eastAsia="Times New Roman" w:hAnsi="Verdana" w:cs="Times New Roman"/>
            <w:color w:val="000000"/>
            <w:sz w:val="40"/>
            <w:szCs w:val="40"/>
          </w:rPr>
          <w:t xml:space="preserve"> z:</w:t>
        </w:r>
      </w:ins>
    </w:p>
    <w:p w:rsidR="00A64AE7" w:rsidRPr="00F93152" w:rsidRDefault="00A64AE7" w:rsidP="00A64AE7">
      <w:pPr>
        <w:shd w:val="clear" w:color="auto" w:fill="E5EECC"/>
        <w:spacing w:after="0" w:line="240" w:lineRule="auto"/>
        <w:rPr>
          <w:ins w:id="33" w:author="Unknown"/>
          <w:rFonts w:ascii="Verdana" w:eastAsia="Times New Roman" w:hAnsi="Verdana" w:cs="Times New Roman"/>
          <w:color w:val="000000"/>
          <w:sz w:val="40"/>
          <w:szCs w:val="40"/>
        </w:rPr>
      </w:pPr>
      <w:ins w:id="34" w:author="Unknown">
        <w:r w:rsidRPr="00F93152">
          <w:rPr>
            <w:rFonts w:ascii="Verdana" w:eastAsia="Times New Roman" w:hAnsi="Verdana" w:cs="Times New Roman"/>
            <w:color w:val="000000"/>
            <w:sz w:val="40"/>
            <w:szCs w:val="40"/>
          </w:rP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name="letter"&gt;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xs:string</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xs:pattern</w:t>
        </w:r>
        <w:proofErr w:type="spellEnd"/>
        <w:r w:rsidRPr="00F93152">
          <w:rPr>
            <w:rFonts w:ascii="Verdana" w:eastAsia="Times New Roman" w:hAnsi="Verdana" w:cs="Times New Roman"/>
            <w:color w:val="000000"/>
            <w:sz w:val="40"/>
            <w:szCs w:val="40"/>
          </w:rPr>
          <w:t xml:space="preserve"> value="[a-z]"/&gt;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before="100" w:beforeAutospacing="1" w:after="100" w:afterAutospacing="1" w:line="240" w:lineRule="auto"/>
        <w:rPr>
          <w:ins w:id="35" w:author="Unknown"/>
          <w:rFonts w:ascii="Verdana" w:eastAsia="Times New Roman" w:hAnsi="Verdana" w:cs="Times New Roman"/>
          <w:color w:val="000000"/>
          <w:sz w:val="40"/>
          <w:szCs w:val="40"/>
        </w:rPr>
      </w:pPr>
      <w:ins w:id="36" w:author="Unknown">
        <w:r w:rsidRPr="00F93152">
          <w:rPr>
            <w:rFonts w:ascii="Verdana" w:eastAsia="Times New Roman" w:hAnsi="Verdana" w:cs="Times New Roman"/>
            <w:color w:val="000000"/>
            <w:sz w:val="40"/>
            <w:szCs w:val="40"/>
          </w:rPr>
          <w:t xml:space="preserve">The next example defines an element called "initials" with a restriction. The only acceptable value is THREE of the UPPERCASE letters from </w:t>
        </w:r>
        <w:proofErr w:type="gramStart"/>
        <w:r w:rsidRPr="00F93152">
          <w:rPr>
            <w:rFonts w:ascii="Verdana" w:eastAsia="Times New Roman" w:hAnsi="Verdana" w:cs="Times New Roman"/>
            <w:color w:val="000000"/>
            <w:sz w:val="40"/>
            <w:szCs w:val="40"/>
          </w:rPr>
          <w:t>a to</w:t>
        </w:r>
        <w:proofErr w:type="gramEnd"/>
        <w:r w:rsidRPr="00F93152">
          <w:rPr>
            <w:rFonts w:ascii="Verdana" w:eastAsia="Times New Roman" w:hAnsi="Verdana" w:cs="Times New Roman"/>
            <w:color w:val="000000"/>
            <w:sz w:val="40"/>
            <w:szCs w:val="40"/>
          </w:rPr>
          <w:t xml:space="preserve"> z:</w:t>
        </w:r>
      </w:ins>
    </w:p>
    <w:p w:rsidR="00A64AE7" w:rsidRPr="00F93152" w:rsidRDefault="00A64AE7" w:rsidP="00A64AE7">
      <w:pPr>
        <w:shd w:val="clear" w:color="auto" w:fill="E5EECC"/>
        <w:spacing w:after="0" w:line="240" w:lineRule="auto"/>
        <w:rPr>
          <w:ins w:id="37" w:author="Unknown"/>
          <w:rFonts w:ascii="Verdana" w:eastAsia="Times New Roman" w:hAnsi="Verdana" w:cs="Times New Roman"/>
          <w:color w:val="000000"/>
          <w:sz w:val="40"/>
          <w:szCs w:val="40"/>
        </w:rPr>
      </w:pPr>
      <w:ins w:id="38" w:author="Unknown">
        <w:r w:rsidRPr="00F93152">
          <w:rPr>
            <w:rFonts w:ascii="Verdana" w:eastAsia="Times New Roman" w:hAnsi="Verdana" w:cs="Times New Roman"/>
            <w:color w:val="000000"/>
            <w:sz w:val="40"/>
            <w:szCs w:val="40"/>
          </w:rP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name="initials"&gt;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xs:string</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xs:pattern</w:t>
        </w:r>
        <w:proofErr w:type="spellEnd"/>
        <w:r w:rsidRPr="00F93152">
          <w:rPr>
            <w:rFonts w:ascii="Verdana" w:eastAsia="Times New Roman" w:hAnsi="Verdana" w:cs="Times New Roman"/>
            <w:color w:val="000000"/>
            <w:sz w:val="40"/>
            <w:szCs w:val="40"/>
          </w:rPr>
          <w:t xml:space="preserve"> value="[A-Z][A-Z][A-Z]"/&gt;</w:t>
        </w:r>
        <w:r w:rsidRPr="00F93152">
          <w:rPr>
            <w:rFonts w:ascii="Verdana" w:eastAsia="Times New Roman" w:hAnsi="Verdana" w:cs="Times New Roman"/>
            <w:color w:val="000000"/>
            <w:sz w:val="40"/>
            <w:szCs w:val="40"/>
          </w:rPr>
          <w:br/>
        </w:r>
        <w:r w:rsidRPr="00F93152">
          <w:rPr>
            <w:rFonts w:ascii="Verdana" w:eastAsia="Times New Roman" w:hAnsi="Verdana" w:cs="Times New Roman"/>
            <w:color w:val="000000"/>
            <w:sz w:val="40"/>
            <w:szCs w:val="40"/>
          </w:rPr>
          <w:lastRenderedPageBreak/>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before="100" w:beforeAutospacing="1" w:after="100" w:afterAutospacing="1" w:line="240" w:lineRule="auto"/>
        <w:rPr>
          <w:ins w:id="39" w:author="Unknown"/>
          <w:rFonts w:ascii="Verdana" w:eastAsia="Times New Roman" w:hAnsi="Verdana" w:cs="Times New Roman"/>
          <w:color w:val="000000"/>
          <w:sz w:val="40"/>
          <w:szCs w:val="40"/>
        </w:rPr>
      </w:pPr>
      <w:ins w:id="40" w:author="Unknown">
        <w:r w:rsidRPr="00F93152">
          <w:rPr>
            <w:rFonts w:ascii="Verdana" w:eastAsia="Times New Roman" w:hAnsi="Verdana" w:cs="Times New Roman"/>
            <w:color w:val="000000"/>
            <w:sz w:val="40"/>
            <w:szCs w:val="40"/>
          </w:rPr>
          <w:t xml:space="preserve">The next example also defines an element called "initials" with a restriction. The only acceptable value is THREE of the LOWERCASE OR UPPERCASE letters from </w:t>
        </w:r>
        <w:proofErr w:type="gramStart"/>
        <w:r w:rsidRPr="00F93152">
          <w:rPr>
            <w:rFonts w:ascii="Verdana" w:eastAsia="Times New Roman" w:hAnsi="Verdana" w:cs="Times New Roman"/>
            <w:color w:val="000000"/>
            <w:sz w:val="40"/>
            <w:szCs w:val="40"/>
          </w:rPr>
          <w:t>a to</w:t>
        </w:r>
        <w:proofErr w:type="gramEnd"/>
        <w:r w:rsidRPr="00F93152">
          <w:rPr>
            <w:rFonts w:ascii="Verdana" w:eastAsia="Times New Roman" w:hAnsi="Verdana" w:cs="Times New Roman"/>
            <w:color w:val="000000"/>
            <w:sz w:val="40"/>
            <w:szCs w:val="40"/>
          </w:rPr>
          <w:t xml:space="preserve"> z:</w:t>
        </w:r>
      </w:ins>
    </w:p>
    <w:p w:rsidR="00A64AE7" w:rsidRPr="00F93152" w:rsidRDefault="00A64AE7" w:rsidP="00A64AE7">
      <w:pPr>
        <w:shd w:val="clear" w:color="auto" w:fill="E5EECC"/>
        <w:spacing w:after="0" w:line="240" w:lineRule="auto"/>
        <w:rPr>
          <w:ins w:id="41" w:author="Unknown"/>
          <w:rFonts w:ascii="Verdana" w:eastAsia="Times New Roman" w:hAnsi="Verdana" w:cs="Times New Roman"/>
          <w:color w:val="000000"/>
          <w:sz w:val="40"/>
          <w:szCs w:val="40"/>
        </w:rPr>
      </w:pPr>
      <w:ins w:id="42" w:author="Unknown">
        <w:r w:rsidRPr="00F93152">
          <w:rPr>
            <w:rFonts w:ascii="Verdana" w:eastAsia="Times New Roman" w:hAnsi="Verdana" w:cs="Times New Roman"/>
            <w:color w:val="000000"/>
            <w:sz w:val="40"/>
            <w:szCs w:val="40"/>
          </w:rP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name="initials"&gt;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xs:string</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xs:pattern</w:t>
        </w:r>
        <w:proofErr w:type="spellEnd"/>
        <w:r w:rsidRPr="00F93152">
          <w:rPr>
            <w:rFonts w:ascii="Verdana" w:eastAsia="Times New Roman" w:hAnsi="Verdana" w:cs="Times New Roman"/>
            <w:color w:val="000000"/>
            <w:sz w:val="40"/>
            <w:szCs w:val="40"/>
          </w:rPr>
          <w:t xml:space="preserve"> value="[a-</w:t>
        </w:r>
        <w:proofErr w:type="spellStart"/>
        <w:r w:rsidRPr="00F93152">
          <w:rPr>
            <w:rFonts w:ascii="Verdana" w:eastAsia="Times New Roman" w:hAnsi="Verdana" w:cs="Times New Roman"/>
            <w:color w:val="000000"/>
            <w:sz w:val="40"/>
            <w:szCs w:val="40"/>
          </w:rPr>
          <w:t>zA</w:t>
        </w:r>
        <w:proofErr w:type="spellEnd"/>
        <w:r w:rsidRPr="00F93152">
          <w:rPr>
            <w:rFonts w:ascii="Verdana" w:eastAsia="Times New Roman" w:hAnsi="Verdana" w:cs="Times New Roman"/>
            <w:color w:val="000000"/>
            <w:sz w:val="40"/>
            <w:szCs w:val="40"/>
          </w:rPr>
          <w:t>-Z][a-</w:t>
        </w:r>
        <w:proofErr w:type="spellStart"/>
        <w:r w:rsidRPr="00F93152">
          <w:rPr>
            <w:rFonts w:ascii="Verdana" w:eastAsia="Times New Roman" w:hAnsi="Verdana" w:cs="Times New Roman"/>
            <w:color w:val="000000"/>
            <w:sz w:val="40"/>
            <w:szCs w:val="40"/>
          </w:rPr>
          <w:t>zA</w:t>
        </w:r>
        <w:proofErr w:type="spellEnd"/>
        <w:r w:rsidRPr="00F93152">
          <w:rPr>
            <w:rFonts w:ascii="Verdana" w:eastAsia="Times New Roman" w:hAnsi="Verdana" w:cs="Times New Roman"/>
            <w:color w:val="000000"/>
            <w:sz w:val="40"/>
            <w:szCs w:val="40"/>
          </w:rPr>
          <w:t>-Z][a-</w:t>
        </w:r>
        <w:proofErr w:type="spellStart"/>
        <w:r w:rsidRPr="00F93152">
          <w:rPr>
            <w:rFonts w:ascii="Verdana" w:eastAsia="Times New Roman" w:hAnsi="Verdana" w:cs="Times New Roman"/>
            <w:color w:val="000000"/>
            <w:sz w:val="40"/>
            <w:szCs w:val="40"/>
          </w:rPr>
          <w:t>zA</w:t>
        </w:r>
        <w:proofErr w:type="spellEnd"/>
        <w:r w:rsidRPr="00F93152">
          <w:rPr>
            <w:rFonts w:ascii="Verdana" w:eastAsia="Times New Roman" w:hAnsi="Verdana" w:cs="Times New Roman"/>
            <w:color w:val="000000"/>
            <w:sz w:val="40"/>
            <w:szCs w:val="40"/>
          </w:rPr>
          <w:t>-Z]"/&gt;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before="100" w:beforeAutospacing="1" w:after="100" w:afterAutospacing="1" w:line="240" w:lineRule="auto"/>
        <w:rPr>
          <w:ins w:id="43" w:author="Unknown"/>
          <w:rFonts w:ascii="Verdana" w:eastAsia="Times New Roman" w:hAnsi="Verdana" w:cs="Times New Roman"/>
          <w:color w:val="000000"/>
          <w:sz w:val="40"/>
          <w:szCs w:val="40"/>
        </w:rPr>
      </w:pPr>
      <w:ins w:id="44" w:author="Unknown">
        <w:r w:rsidRPr="00F93152">
          <w:rPr>
            <w:rFonts w:ascii="Verdana" w:eastAsia="Times New Roman" w:hAnsi="Verdana" w:cs="Times New Roman"/>
            <w:color w:val="000000"/>
            <w:sz w:val="40"/>
            <w:szCs w:val="40"/>
          </w:rPr>
          <w:t>The next example defines an element called "choice" with a restriction. The only acceptable value is ONE of the following letters: x, y, OR z:</w:t>
        </w:r>
      </w:ins>
    </w:p>
    <w:p w:rsidR="00A64AE7" w:rsidRPr="00F93152" w:rsidRDefault="00A64AE7" w:rsidP="00A64AE7">
      <w:pPr>
        <w:shd w:val="clear" w:color="auto" w:fill="E5EECC"/>
        <w:spacing w:after="0" w:line="240" w:lineRule="auto"/>
        <w:rPr>
          <w:ins w:id="45" w:author="Unknown"/>
          <w:rFonts w:ascii="Verdana" w:eastAsia="Times New Roman" w:hAnsi="Verdana" w:cs="Times New Roman"/>
          <w:color w:val="000000"/>
          <w:sz w:val="40"/>
          <w:szCs w:val="40"/>
        </w:rPr>
      </w:pPr>
      <w:ins w:id="46" w:author="Unknown">
        <w:r w:rsidRPr="00F93152">
          <w:rPr>
            <w:rFonts w:ascii="Verdana" w:eastAsia="Times New Roman" w:hAnsi="Verdana" w:cs="Times New Roman"/>
            <w:color w:val="000000"/>
            <w:sz w:val="40"/>
            <w:szCs w:val="40"/>
          </w:rP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name="choice"&gt;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xs:string</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xs:pattern</w:t>
        </w:r>
        <w:proofErr w:type="spellEnd"/>
        <w:r w:rsidRPr="00F93152">
          <w:rPr>
            <w:rFonts w:ascii="Verdana" w:eastAsia="Times New Roman" w:hAnsi="Verdana" w:cs="Times New Roman"/>
            <w:color w:val="000000"/>
            <w:sz w:val="40"/>
            <w:szCs w:val="40"/>
          </w:rPr>
          <w:t xml:space="preserve"> value="[xyz]"/&gt;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r>
        <w:r w:rsidRPr="00F93152">
          <w:rPr>
            <w:rFonts w:ascii="Verdana" w:eastAsia="Times New Roman" w:hAnsi="Verdana" w:cs="Times New Roman"/>
            <w:color w:val="000000"/>
            <w:sz w:val="40"/>
            <w:szCs w:val="40"/>
          </w:rPr>
          <w:lastRenderedPageBreak/>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before="100" w:beforeAutospacing="1" w:after="100" w:afterAutospacing="1" w:line="240" w:lineRule="auto"/>
        <w:rPr>
          <w:ins w:id="47" w:author="Unknown"/>
          <w:rFonts w:ascii="Verdana" w:eastAsia="Times New Roman" w:hAnsi="Verdana" w:cs="Times New Roman"/>
          <w:color w:val="000000"/>
          <w:sz w:val="40"/>
          <w:szCs w:val="40"/>
        </w:rPr>
      </w:pPr>
      <w:ins w:id="48" w:author="Unknown">
        <w:r w:rsidRPr="00F93152">
          <w:rPr>
            <w:rFonts w:ascii="Verdana" w:eastAsia="Times New Roman" w:hAnsi="Verdana" w:cs="Times New Roman"/>
            <w:color w:val="000000"/>
            <w:sz w:val="40"/>
            <w:szCs w:val="40"/>
          </w:rPr>
          <w:t>The next example defines an element called "</w:t>
        </w:r>
        <w:proofErr w:type="spellStart"/>
        <w:r w:rsidRPr="00F93152">
          <w:rPr>
            <w:rFonts w:ascii="Verdana" w:eastAsia="Times New Roman" w:hAnsi="Verdana" w:cs="Times New Roman"/>
            <w:color w:val="000000"/>
            <w:sz w:val="40"/>
            <w:szCs w:val="40"/>
          </w:rPr>
          <w:t>prodid</w:t>
        </w:r>
        <w:proofErr w:type="spellEnd"/>
        <w:r w:rsidRPr="00F93152">
          <w:rPr>
            <w:rFonts w:ascii="Verdana" w:eastAsia="Times New Roman" w:hAnsi="Verdana" w:cs="Times New Roman"/>
            <w:color w:val="000000"/>
            <w:sz w:val="40"/>
            <w:szCs w:val="40"/>
          </w:rPr>
          <w:t>" with a restriction. The only acceptable value is FIVE digits in a sequence, and each digit must be in a range from 0 to 9:</w:t>
        </w:r>
      </w:ins>
    </w:p>
    <w:p w:rsidR="00A64AE7" w:rsidRPr="00F93152" w:rsidRDefault="00A64AE7" w:rsidP="00A64AE7">
      <w:pPr>
        <w:shd w:val="clear" w:color="auto" w:fill="E5EECC"/>
        <w:spacing w:after="0" w:line="240" w:lineRule="auto"/>
        <w:rPr>
          <w:ins w:id="49" w:author="Unknown"/>
          <w:rFonts w:ascii="Verdana" w:eastAsia="Times New Roman" w:hAnsi="Verdana" w:cs="Times New Roman"/>
          <w:color w:val="000000"/>
          <w:sz w:val="40"/>
          <w:szCs w:val="40"/>
        </w:rPr>
      </w:pPr>
      <w:ins w:id="50" w:author="Unknown">
        <w:r w:rsidRPr="00F93152">
          <w:rPr>
            <w:rFonts w:ascii="Verdana" w:eastAsia="Times New Roman" w:hAnsi="Verdana" w:cs="Times New Roman"/>
            <w:color w:val="000000"/>
            <w:sz w:val="40"/>
            <w:szCs w:val="40"/>
          </w:rP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w:t>
        </w:r>
        <w:proofErr w:type="spellStart"/>
        <w:r w:rsidRPr="00F93152">
          <w:rPr>
            <w:rFonts w:ascii="Verdana" w:eastAsia="Times New Roman" w:hAnsi="Verdana" w:cs="Times New Roman"/>
            <w:color w:val="000000"/>
            <w:sz w:val="40"/>
            <w:szCs w:val="40"/>
          </w:rPr>
          <w:t>prodid</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xs:integer</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xs:pattern</w:t>
        </w:r>
        <w:proofErr w:type="spellEnd"/>
        <w:r w:rsidRPr="00F93152">
          <w:rPr>
            <w:rFonts w:ascii="Verdana" w:eastAsia="Times New Roman" w:hAnsi="Verdana" w:cs="Times New Roman"/>
            <w:color w:val="000000"/>
            <w:sz w:val="40"/>
            <w:szCs w:val="40"/>
          </w:rPr>
          <w:t xml:space="preserve"> value="[0-9][0-9][0-9][0-9][0-9]"/&gt;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after="0" w:line="240" w:lineRule="auto"/>
        <w:rPr>
          <w:ins w:id="51" w:author="Unknown"/>
          <w:rFonts w:ascii="Verdana" w:eastAsia="Times New Roman" w:hAnsi="Verdana" w:cs="Times New Roman"/>
          <w:color w:val="000000"/>
          <w:sz w:val="40"/>
          <w:szCs w:val="40"/>
        </w:rPr>
      </w:pPr>
    </w:p>
    <w:p w:rsidR="00A64AE7" w:rsidRPr="00F93152" w:rsidRDefault="009A1A0B" w:rsidP="00A64AE7">
      <w:pPr>
        <w:shd w:val="clear" w:color="auto" w:fill="FFFFFF"/>
        <w:spacing w:after="0" w:line="240" w:lineRule="auto"/>
        <w:rPr>
          <w:ins w:id="52" w:author="Unknown"/>
          <w:rFonts w:ascii="Verdana" w:eastAsia="Times New Roman" w:hAnsi="Verdana" w:cs="Times New Roman"/>
          <w:color w:val="000000"/>
          <w:sz w:val="40"/>
          <w:szCs w:val="40"/>
        </w:rPr>
      </w:pPr>
      <w:ins w:id="53" w:author="Unknown">
        <w:r w:rsidRPr="00F93152">
          <w:rPr>
            <w:rFonts w:ascii="Verdana" w:eastAsia="Times New Roman" w:hAnsi="Verdana" w:cs="Times New Roman"/>
            <w:color w:val="000000"/>
            <w:sz w:val="40"/>
            <w:szCs w:val="40"/>
          </w:rPr>
          <w:pict>
            <v:rect id="_x0000_i1035" style="width:0;height:.75pt" o:hralign="center" o:hrstd="t" o:hrnoshade="t" o:hr="t" fillcolor="#d4d4d4" stroked="f"/>
          </w:pict>
        </w:r>
      </w:ins>
    </w:p>
    <w:p w:rsidR="00A64AE7" w:rsidRPr="00F93152" w:rsidRDefault="00A64AE7" w:rsidP="00A64AE7">
      <w:pPr>
        <w:spacing w:before="150" w:after="150" w:line="240" w:lineRule="auto"/>
        <w:outlineLvl w:val="1"/>
        <w:rPr>
          <w:ins w:id="54" w:author="Unknown"/>
          <w:rFonts w:ascii="Verdana" w:eastAsia="Times New Roman" w:hAnsi="Verdana" w:cs="Times New Roman"/>
          <w:color w:val="000000"/>
          <w:sz w:val="40"/>
          <w:szCs w:val="40"/>
        </w:rPr>
      </w:pPr>
      <w:ins w:id="55" w:author="Unknown">
        <w:r w:rsidRPr="00F93152">
          <w:rPr>
            <w:rFonts w:ascii="Verdana" w:eastAsia="Times New Roman" w:hAnsi="Verdana" w:cs="Times New Roman"/>
            <w:color w:val="000000"/>
            <w:sz w:val="40"/>
            <w:szCs w:val="40"/>
          </w:rPr>
          <w:t>Other Restrictions on a Series of Values</w:t>
        </w:r>
      </w:ins>
    </w:p>
    <w:p w:rsidR="00A64AE7" w:rsidRPr="00F93152" w:rsidRDefault="00A64AE7" w:rsidP="00A64AE7">
      <w:pPr>
        <w:shd w:val="clear" w:color="auto" w:fill="FFFFFF"/>
        <w:spacing w:before="100" w:beforeAutospacing="1" w:after="100" w:afterAutospacing="1" w:line="240" w:lineRule="auto"/>
        <w:rPr>
          <w:ins w:id="56" w:author="Unknown"/>
          <w:rFonts w:ascii="Verdana" w:eastAsia="Times New Roman" w:hAnsi="Verdana" w:cs="Times New Roman"/>
          <w:color w:val="000000"/>
          <w:sz w:val="40"/>
          <w:szCs w:val="40"/>
        </w:rPr>
      </w:pPr>
      <w:ins w:id="57" w:author="Unknown">
        <w:r w:rsidRPr="00F93152">
          <w:rPr>
            <w:rFonts w:ascii="Verdana" w:eastAsia="Times New Roman" w:hAnsi="Verdana" w:cs="Times New Roman"/>
            <w:color w:val="000000"/>
            <w:sz w:val="40"/>
            <w:szCs w:val="40"/>
          </w:rPr>
          <w:t xml:space="preserve">The example below defines an element called "letter" with a restriction. The acceptable value is zero or more occurrences of lowercase letters from </w:t>
        </w:r>
        <w:proofErr w:type="gramStart"/>
        <w:r w:rsidRPr="00F93152">
          <w:rPr>
            <w:rFonts w:ascii="Verdana" w:eastAsia="Times New Roman" w:hAnsi="Verdana" w:cs="Times New Roman"/>
            <w:color w:val="000000"/>
            <w:sz w:val="40"/>
            <w:szCs w:val="40"/>
          </w:rPr>
          <w:t>a to</w:t>
        </w:r>
        <w:proofErr w:type="gramEnd"/>
        <w:r w:rsidRPr="00F93152">
          <w:rPr>
            <w:rFonts w:ascii="Verdana" w:eastAsia="Times New Roman" w:hAnsi="Verdana" w:cs="Times New Roman"/>
            <w:color w:val="000000"/>
            <w:sz w:val="40"/>
            <w:szCs w:val="40"/>
          </w:rPr>
          <w:t xml:space="preserve"> z:</w:t>
        </w:r>
      </w:ins>
    </w:p>
    <w:p w:rsidR="00A64AE7" w:rsidRPr="00F93152" w:rsidRDefault="00A64AE7" w:rsidP="00A64AE7">
      <w:pPr>
        <w:shd w:val="clear" w:color="auto" w:fill="E5EECC"/>
        <w:spacing w:after="0" w:line="240" w:lineRule="auto"/>
        <w:rPr>
          <w:ins w:id="58" w:author="Unknown"/>
          <w:rFonts w:ascii="Verdana" w:eastAsia="Times New Roman" w:hAnsi="Verdana" w:cs="Times New Roman"/>
          <w:color w:val="000000"/>
          <w:sz w:val="40"/>
          <w:szCs w:val="40"/>
        </w:rPr>
      </w:pPr>
      <w:ins w:id="59" w:author="Unknown">
        <w:r w:rsidRPr="00F93152">
          <w:rPr>
            <w:rFonts w:ascii="Verdana" w:eastAsia="Times New Roman" w:hAnsi="Verdana" w:cs="Times New Roman"/>
            <w:color w:val="000000"/>
            <w:sz w:val="40"/>
            <w:szCs w:val="40"/>
          </w:rP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name="letter"&gt;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r>
        <w:r w:rsidRPr="00F93152">
          <w:rPr>
            <w:rFonts w:ascii="Verdana" w:eastAsia="Times New Roman" w:hAnsi="Verdana" w:cs="Times New Roman"/>
            <w:color w:val="000000"/>
            <w:sz w:val="40"/>
            <w:szCs w:val="40"/>
          </w:rPr>
          <w:lastRenderedPageBreak/>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xs:string</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xs:pattern</w:t>
        </w:r>
        <w:proofErr w:type="spellEnd"/>
        <w:r w:rsidRPr="00F93152">
          <w:rPr>
            <w:rFonts w:ascii="Verdana" w:eastAsia="Times New Roman" w:hAnsi="Verdana" w:cs="Times New Roman"/>
            <w:color w:val="000000"/>
            <w:sz w:val="40"/>
            <w:szCs w:val="40"/>
          </w:rPr>
          <w:t xml:space="preserve"> value="([a-z])*"/&gt;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before="100" w:beforeAutospacing="1" w:after="100" w:afterAutospacing="1" w:line="240" w:lineRule="auto"/>
        <w:rPr>
          <w:ins w:id="60" w:author="Unknown"/>
          <w:rFonts w:ascii="Verdana" w:eastAsia="Times New Roman" w:hAnsi="Verdana" w:cs="Times New Roman"/>
          <w:color w:val="000000"/>
          <w:sz w:val="40"/>
          <w:szCs w:val="40"/>
        </w:rPr>
      </w:pPr>
      <w:ins w:id="61" w:author="Unknown">
        <w:r w:rsidRPr="00F93152">
          <w:rPr>
            <w:rFonts w:ascii="Verdana" w:eastAsia="Times New Roman" w:hAnsi="Verdana" w:cs="Times New Roman"/>
            <w:color w:val="000000"/>
            <w:sz w:val="40"/>
            <w:szCs w:val="40"/>
          </w:rPr>
          <w:t>The next example also defines an element called "letter" with a restriction. The acceptable value is one or more pairs of letters, each pair consisting of a lower case letter followed by an upper case letter. For example, "</w:t>
        </w:r>
        <w:proofErr w:type="spellStart"/>
        <w:r w:rsidRPr="00F93152">
          <w:rPr>
            <w:rFonts w:ascii="Verdana" w:eastAsia="Times New Roman" w:hAnsi="Verdana" w:cs="Times New Roman"/>
            <w:color w:val="000000"/>
            <w:sz w:val="40"/>
            <w:szCs w:val="40"/>
          </w:rPr>
          <w:t>sToP</w:t>
        </w:r>
        <w:proofErr w:type="spellEnd"/>
        <w:r w:rsidRPr="00F93152">
          <w:rPr>
            <w:rFonts w:ascii="Verdana" w:eastAsia="Times New Roman" w:hAnsi="Verdana" w:cs="Times New Roman"/>
            <w:color w:val="000000"/>
            <w:sz w:val="40"/>
            <w:szCs w:val="40"/>
          </w:rPr>
          <w:t>" will be validated by this pattern, but not "Stop" or "STOP" or "stop":</w:t>
        </w:r>
      </w:ins>
    </w:p>
    <w:p w:rsidR="00A64AE7" w:rsidRPr="00F93152" w:rsidRDefault="00A64AE7" w:rsidP="00A64AE7">
      <w:pPr>
        <w:shd w:val="clear" w:color="auto" w:fill="E5EECC"/>
        <w:spacing w:after="0" w:line="240" w:lineRule="auto"/>
        <w:rPr>
          <w:ins w:id="62" w:author="Unknown"/>
          <w:rFonts w:ascii="Verdana" w:eastAsia="Times New Roman" w:hAnsi="Verdana" w:cs="Times New Roman"/>
          <w:color w:val="000000"/>
          <w:sz w:val="40"/>
          <w:szCs w:val="40"/>
        </w:rPr>
      </w:pPr>
      <w:ins w:id="63" w:author="Unknown">
        <w:r w:rsidRPr="00F93152">
          <w:rPr>
            <w:rFonts w:ascii="Verdana" w:eastAsia="Times New Roman" w:hAnsi="Verdana" w:cs="Times New Roman"/>
            <w:color w:val="000000"/>
            <w:sz w:val="40"/>
            <w:szCs w:val="40"/>
          </w:rP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name="letter"&gt;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xs:string</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xs:pattern</w:t>
        </w:r>
        <w:proofErr w:type="spellEnd"/>
        <w:r w:rsidRPr="00F93152">
          <w:rPr>
            <w:rFonts w:ascii="Verdana" w:eastAsia="Times New Roman" w:hAnsi="Verdana" w:cs="Times New Roman"/>
            <w:color w:val="000000"/>
            <w:sz w:val="40"/>
            <w:szCs w:val="40"/>
          </w:rPr>
          <w:t xml:space="preserve"> value="([a-z][A-Z])+"/&gt;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before="100" w:beforeAutospacing="1" w:after="100" w:afterAutospacing="1" w:line="240" w:lineRule="auto"/>
        <w:rPr>
          <w:ins w:id="64" w:author="Unknown"/>
          <w:rFonts w:ascii="Verdana" w:eastAsia="Times New Roman" w:hAnsi="Verdana" w:cs="Times New Roman"/>
          <w:color w:val="000000"/>
          <w:sz w:val="40"/>
          <w:szCs w:val="40"/>
        </w:rPr>
      </w:pPr>
      <w:ins w:id="65" w:author="Unknown">
        <w:r w:rsidRPr="00F93152">
          <w:rPr>
            <w:rFonts w:ascii="Verdana" w:eastAsia="Times New Roman" w:hAnsi="Verdana" w:cs="Times New Roman"/>
            <w:color w:val="000000"/>
            <w:sz w:val="40"/>
            <w:szCs w:val="40"/>
          </w:rPr>
          <w:t>The next example defines an element called "gender" with a restriction. The only acceptable value is male OR female:</w:t>
        </w:r>
      </w:ins>
    </w:p>
    <w:p w:rsidR="00A64AE7" w:rsidRPr="00F93152" w:rsidRDefault="00A64AE7" w:rsidP="00A64AE7">
      <w:pPr>
        <w:shd w:val="clear" w:color="auto" w:fill="E5EECC"/>
        <w:spacing w:after="0" w:line="240" w:lineRule="auto"/>
        <w:rPr>
          <w:ins w:id="66" w:author="Unknown"/>
          <w:rFonts w:ascii="Verdana" w:eastAsia="Times New Roman" w:hAnsi="Verdana" w:cs="Times New Roman"/>
          <w:color w:val="000000"/>
          <w:sz w:val="40"/>
          <w:szCs w:val="40"/>
        </w:rPr>
      </w:pPr>
      <w:ins w:id="67" w:author="Unknown">
        <w:r w:rsidRPr="00F93152">
          <w:rPr>
            <w:rFonts w:ascii="Verdana" w:eastAsia="Times New Roman" w:hAnsi="Verdana" w:cs="Times New Roman"/>
            <w:color w:val="000000"/>
            <w:sz w:val="40"/>
            <w:szCs w:val="40"/>
          </w:rP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name="gender"&gt;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r>
        <w:r w:rsidRPr="00F93152">
          <w:rPr>
            <w:rFonts w:ascii="Verdana" w:eastAsia="Times New Roman" w:hAnsi="Verdana" w:cs="Times New Roman"/>
            <w:color w:val="000000"/>
            <w:sz w:val="40"/>
            <w:szCs w:val="40"/>
          </w:rPr>
          <w:lastRenderedPageBreak/>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xs:string</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xs:pattern</w:t>
        </w:r>
        <w:proofErr w:type="spellEnd"/>
        <w:r w:rsidRPr="00F93152">
          <w:rPr>
            <w:rFonts w:ascii="Verdana" w:eastAsia="Times New Roman" w:hAnsi="Verdana" w:cs="Times New Roman"/>
            <w:color w:val="000000"/>
            <w:sz w:val="40"/>
            <w:szCs w:val="40"/>
          </w:rPr>
          <w:t xml:space="preserve"> value="</w:t>
        </w:r>
        <w:proofErr w:type="spellStart"/>
        <w:r w:rsidRPr="00F93152">
          <w:rPr>
            <w:rFonts w:ascii="Verdana" w:eastAsia="Times New Roman" w:hAnsi="Verdana" w:cs="Times New Roman"/>
            <w:color w:val="000000"/>
            <w:sz w:val="40"/>
            <w:szCs w:val="40"/>
          </w:rPr>
          <w:t>male|female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before="100" w:beforeAutospacing="1" w:after="100" w:afterAutospacing="1" w:line="240" w:lineRule="auto"/>
        <w:rPr>
          <w:ins w:id="68" w:author="Unknown"/>
          <w:rFonts w:ascii="Verdana" w:eastAsia="Times New Roman" w:hAnsi="Verdana" w:cs="Times New Roman"/>
          <w:color w:val="000000"/>
          <w:sz w:val="40"/>
          <w:szCs w:val="40"/>
        </w:rPr>
      </w:pPr>
      <w:ins w:id="69" w:author="Unknown">
        <w:r w:rsidRPr="00F93152">
          <w:rPr>
            <w:rFonts w:ascii="Verdana" w:eastAsia="Times New Roman" w:hAnsi="Verdana" w:cs="Times New Roman"/>
            <w:color w:val="000000"/>
            <w:sz w:val="40"/>
            <w:szCs w:val="40"/>
          </w:rPr>
          <w:t xml:space="preserve">The next example defines an element called "password" with a restriction. There must be exactly eight characters in a row and those characters must be lowercase or uppercase letters from </w:t>
        </w:r>
        <w:proofErr w:type="gramStart"/>
        <w:r w:rsidRPr="00F93152">
          <w:rPr>
            <w:rFonts w:ascii="Verdana" w:eastAsia="Times New Roman" w:hAnsi="Verdana" w:cs="Times New Roman"/>
            <w:color w:val="000000"/>
            <w:sz w:val="40"/>
            <w:szCs w:val="40"/>
          </w:rPr>
          <w:t>a to</w:t>
        </w:r>
        <w:proofErr w:type="gramEnd"/>
        <w:r w:rsidRPr="00F93152">
          <w:rPr>
            <w:rFonts w:ascii="Verdana" w:eastAsia="Times New Roman" w:hAnsi="Verdana" w:cs="Times New Roman"/>
            <w:color w:val="000000"/>
            <w:sz w:val="40"/>
            <w:szCs w:val="40"/>
          </w:rPr>
          <w:t xml:space="preserve"> z, or a number from 0 to 9:</w:t>
        </w:r>
      </w:ins>
    </w:p>
    <w:p w:rsidR="00A64AE7" w:rsidRPr="00F93152" w:rsidRDefault="00A64AE7" w:rsidP="00A64AE7">
      <w:pPr>
        <w:shd w:val="clear" w:color="auto" w:fill="E5EECC"/>
        <w:spacing w:after="0" w:line="240" w:lineRule="auto"/>
        <w:rPr>
          <w:ins w:id="70" w:author="Unknown"/>
          <w:rFonts w:ascii="Verdana" w:eastAsia="Times New Roman" w:hAnsi="Verdana" w:cs="Times New Roman"/>
          <w:color w:val="000000"/>
          <w:sz w:val="40"/>
          <w:szCs w:val="40"/>
        </w:rPr>
      </w:pPr>
      <w:ins w:id="71" w:author="Unknown">
        <w:r w:rsidRPr="00F93152">
          <w:rPr>
            <w:rFonts w:ascii="Verdana" w:eastAsia="Times New Roman" w:hAnsi="Verdana" w:cs="Times New Roman"/>
            <w:color w:val="000000"/>
            <w:sz w:val="40"/>
            <w:szCs w:val="40"/>
          </w:rP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name="password"&gt;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xs:string</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xs:pattern</w:t>
        </w:r>
        <w:proofErr w:type="spellEnd"/>
        <w:r w:rsidRPr="00F93152">
          <w:rPr>
            <w:rFonts w:ascii="Verdana" w:eastAsia="Times New Roman" w:hAnsi="Verdana" w:cs="Times New Roman"/>
            <w:color w:val="000000"/>
            <w:sz w:val="40"/>
            <w:szCs w:val="40"/>
          </w:rPr>
          <w:t xml:space="preserve"> value="[a-zA-Z0-9]{8}"/&gt;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after="0" w:line="240" w:lineRule="auto"/>
        <w:rPr>
          <w:ins w:id="72" w:author="Unknown"/>
          <w:rFonts w:ascii="Verdana" w:eastAsia="Times New Roman" w:hAnsi="Verdana" w:cs="Times New Roman"/>
          <w:color w:val="000000"/>
          <w:sz w:val="40"/>
          <w:szCs w:val="40"/>
        </w:rPr>
      </w:pPr>
    </w:p>
    <w:p w:rsidR="00A64AE7" w:rsidRPr="00F93152" w:rsidRDefault="009A1A0B" w:rsidP="00A64AE7">
      <w:pPr>
        <w:shd w:val="clear" w:color="auto" w:fill="FFFFFF"/>
        <w:spacing w:after="0" w:line="240" w:lineRule="auto"/>
        <w:rPr>
          <w:ins w:id="73" w:author="Unknown"/>
          <w:rFonts w:ascii="Verdana" w:eastAsia="Times New Roman" w:hAnsi="Verdana" w:cs="Times New Roman"/>
          <w:color w:val="000000"/>
          <w:sz w:val="40"/>
          <w:szCs w:val="40"/>
        </w:rPr>
      </w:pPr>
      <w:ins w:id="74" w:author="Unknown">
        <w:r w:rsidRPr="00F93152">
          <w:rPr>
            <w:rFonts w:ascii="Verdana" w:eastAsia="Times New Roman" w:hAnsi="Verdana" w:cs="Times New Roman"/>
            <w:color w:val="000000"/>
            <w:sz w:val="40"/>
            <w:szCs w:val="40"/>
          </w:rPr>
          <w:pict>
            <v:rect id="_x0000_i1036" style="width:0;height:.75pt" o:hralign="center" o:hrstd="t" o:hrnoshade="t" o:hr="t" fillcolor="#d4d4d4" stroked="f"/>
          </w:pict>
        </w:r>
      </w:ins>
    </w:p>
    <w:p w:rsidR="00A64AE7" w:rsidRPr="00F93152" w:rsidRDefault="00A64AE7" w:rsidP="00A64AE7">
      <w:pPr>
        <w:spacing w:before="150" w:after="150" w:line="240" w:lineRule="auto"/>
        <w:outlineLvl w:val="1"/>
        <w:rPr>
          <w:ins w:id="75" w:author="Unknown"/>
          <w:rFonts w:ascii="Verdana" w:eastAsia="Times New Roman" w:hAnsi="Verdana" w:cs="Times New Roman"/>
          <w:color w:val="000000"/>
          <w:sz w:val="40"/>
          <w:szCs w:val="40"/>
        </w:rPr>
      </w:pPr>
      <w:ins w:id="76" w:author="Unknown">
        <w:r w:rsidRPr="00F93152">
          <w:rPr>
            <w:rFonts w:ascii="Verdana" w:eastAsia="Times New Roman" w:hAnsi="Verdana" w:cs="Times New Roman"/>
            <w:color w:val="000000"/>
            <w:sz w:val="40"/>
            <w:szCs w:val="40"/>
          </w:rPr>
          <w:t>Restrictions on Whitespace Characters</w:t>
        </w:r>
      </w:ins>
    </w:p>
    <w:p w:rsidR="00A64AE7" w:rsidRPr="00F93152" w:rsidRDefault="00A64AE7" w:rsidP="00A64AE7">
      <w:pPr>
        <w:shd w:val="clear" w:color="auto" w:fill="FFFFFF"/>
        <w:spacing w:before="100" w:beforeAutospacing="1" w:after="100" w:afterAutospacing="1" w:line="240" w:lineRule="auto"/>
        <w:rPr>
          <w:ins w:id="77" w:author="Unknown"/>
          <w:rFonts w:ascii="Verdana" w:eastAsia="Times New Roman" w:hAnsi="Verdana" w:cs="Times New Roman"/>
          <w:color w:val="000000"/>
          <w:sz w:val="40"/>
          <w:szCs w:val="40"/>
        </w:rPr>
      </w:pPr>
      <w:ins w:id="78" w:author="Unknown">
        <w:r w:rsidRPr="00F93152">
          <w:rPr>
            <w:rFonts w:ascii="Verdana" w:eastAsia="Times New Roman" w:hAnsi="Verdana" w:cs="Times New Roman"/>
            <w:color w:val="000000"/>
            <w:sz w:val="40"/>
            <w:szCs w:val="40"/>
          </w:rPr>
          <w:t xml:space="preserve">To specify how whitespace characters should be handled, we would use the </w:t>
        </w:r>
        <w:proofErr w:type="spellStart"/>
        <w:r w:rsidRPr="00F93152">
          <w:rPr>
            <w:rFonts w:ascii="Verdana" w:eastAsia="Times New Roman" w:hAnsi="Verdana" w:cs="Times New Roman"/>
            <w:color w:val="000000"/>
            <w:sz w:val="40"/>
            <w:szCs w:val="40"/>
          </w:rPr>
          <w:t>whiteSpace</w:t>
        </w:r>
        <w:proofErr w:type="spellEnd"/>
        <w:r w:rsidRPr="00F93152">
          <w:rPr>
            <w:rFonts w:ascii="Verdana" w:eastAsia="Times New Roman" w:hAnsi="Verdana" w:cs="Times New Roman"/>
            <w:color w:val="000000"/>
            <w:sz w:val="40"/>
            <w:szCs w:val="40"/>
          </w:rPr>
          <w:t xml:space="preserve"> constraint.</w:t>
        </w:r>
      </w:ins>
    </w:p>
    <w:p w:rsidR="00A64AE7" w:rsidRPr="00F93152" w:rsidRDefault="00A64AE7" w:rsidP="00A64AE7">
      <w:pPr>
        <w:shd w:val="clear" w:color="auto" w:fill="FFFFFF"/>
        <w:spacing w:before="100" w:beforeAutospacing="1" w:after="100" w:afterAutospacing="1" w:line="240" w:lineRule="auto"/>
        <w:rPr>
          <w:ins w:id="79" w:author="Unknown"/>
          <w:rFonts w:ascii="Verdana" w:eastAsia="Times New Roman" w:hAnsi="Verdana" w:cs="Times New Roman"/>
          <w:color w:val="000000"/>
          <w:sz w:val="40"/>
          <w:szCs w:val="40"/>
        </w:rPr>
      </w:pPr>
      <w:ins w:id="80" w:author="Unknown">
        <w:r w:rsidRPr="00F93152">
          <w:rPr>
            <w:rFonts w:ascii="Verdana" w:eastAsia="Times New Roman" w:hAnsi="Verdana" w:cs="Times New Roman"/>
            <w:color w:val="000000"/>
            <w:sz w:val="40"/>
            <w:szCs w:val="40"/>
          </w:rPr>
          <w:lastRenderedPageBreak/>
          <w:t xml:space="preserve">This example defines an element called "address" with a restriction. The </w:t>
        </w:r>
        <w:proofErr w:type="spellStart"/>
        <w:r w:rsidRPr="00F93152">
          <w:rPr>
            <w:rFonts w:ascii="Verdana" w:eastAsia="Times New Roman" w:hAnsi="Verdana" w:cs="Times New Roman"/>
            <w:color w:val="000000"/>
            <w:sz w:val="40"/>
            <w:szCs w:val="40"/>
          </w:rPr>
          <w:t>whiteSpace</w:t>
        </w:r>
        <w:proofErr w:type="spellEnd"/>
        <w:r w:rsidRPr="00F93152">
          <w:rPr>
            <w:rFonts w:ascii="Verdana" w:eastAsia="Times New Roman" w:hAnsi="Verdana" w:cs="Times New Roman"/>
            <w:color w:val="000000"/>
            <w:sz w:val="40"/>
            <w:szCs w:val="40"/>
          </w:rPr>
          <w:t xml:space="preserve"> constraint is set to "preserve", which means that the XML processor WILL NOT remove any white space characters:</w:t>
        </w:r>
      </w:ins>
    </w:p>
    <w:p w:rsidR="00A64AE7" w:rsidRPr="00F93152" w:rsidRDefault="00A64AE7" w:rsidP="00A64AE7">
      <w:pPr>
        <w:shd w:val="clear" w:color="auto" w:fill="E5EECC"/>
        <w:spacing w:after="0" w:line="240" w:lineRule="auto"/>
        <w:rPr>
          <w:ins w:id="81" w:author="Unknown"/>
          <w:rFonts w:ascii="Verdana" w:eastAsia="Times New Roman" w:hAnsi="Verdana" w:cs="Times New Roman"/>
          <w:color w:val="000000"/>
          <w:sz w:val="40"/>
          <w:szCs w:val="40"/>
        </w:rPr>
      </w:pPr>
      <w:ins w:id="82" w:author="Unknown">
        <w:r w:rsidRPr="00F93152">
          <w:rPr>
            <w:rFonts w:ascii="Verdana" w:eastAsia="Times New Roman" w:hAnsi="Verdana" w:cs="Times New Roman"/>
            <w:color w:val="000000"/>
            <w:sz w:val="40"/>
            <w:szCs w:val="40"/>
          </w:rP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name="address"&gt;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xs:string</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xs:whiteSpace</w:t>
        </w:r>
        <w:proofErr w:type="spellEnd"/>
        <w:r w:rsidRPr="00F93152">
          <w:rPr>
            <w:rFonts w:ascii="Verdana" w:eastAsia="Times New Roman" w:hAnsi="Verdana" w:cs="Times New Roman"/>
            <w:color w:val="000000"/>
            <w:sz w:val="40"/>
            <w:szCs w:val="40"/>
          </w:rPr>
          <w:t xml:space="preserve"> value="preserve"/&gt;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before="100" w:beforeAutospacing="1" w:after="100" w:afterAutospacing="1" w:line="240" w:lineRule="auto"/>
        <w:rPr>
          <w:ins w:id="83" w:author="Unknown"/>
          <w:rFonts w:ascii="Verdana" w:eastAsia="Times New Roman" w:hAnsi="Verdana" w:cs="Times New Roman"/>
          <w:color w:val="000000"/>
          <w:sz w:val="40"/>
          <w:szCs w:val="40"/>
        </w:rPr>
      </w:pPr>
      <w:ins w:id="84" w:author="Unknown">
        <w:r w:rsidRPr="00F93152">
          <w:rPr>
            <w:rFonts w:ascii="Verdana" w:eastAsia="Times New Roman" w:hAnsi="Verdana" w:cs="Times New Roman"/>
            <w:color w:val="000000"/>
            <w:sz w:val="40"/>
            <w:szCs w:val="40"/>
          </w:rPr>
          <w:t xml:space="preserve">This example also defines an element called "address" with a restriction. The </w:t>
        </w:r>
        <w:proofErr w:type="spellStart"/>
        <w:r w:rsidRPr="00F93152">
          <w:rPr>
            <w:rFonts w:ascii="Verdana" w:eastAsia="Times New Roman" w:hAnsi="Verdana" w:cs="Times New Roman"/>
            <w:color w:val="000000"/>
            <w:sz w:val="40"/>
            <w:szCs w:val="40"/>
          </w:rPr>
          <w:t>whiteSpace</w:t>
        </w:r>
        <w:proofErr w:type="spellEnd"/>
        <w:r w:rsidRPr="00F93152">
          <w:rPr>
            <w:rFonts w:ascii="Verdana" w:eastAsia="Times New Roman" w:hAnsi="Verdana" w:cs="Times New Roman"/>
            <w:color w:val="000000"/>
            <w:sz w:val="40"/>
            <w:szCs w:val="40"/>
          </w:rPr>
          <w:t xml:space="preserve"> constraint is set to "replace", which means that the XML processor WILL REPLACE all white space characters (line feeds, tabs, spaces, and carriage returns) with spaces:</w:t>
        </w:r>
      </w:ins>
    </w:p>
    <w:p w:rsidR="00A64AE7" w:rsidRPr="00F93152" w:rsidRDefault="00A64AE7" w:rsidP="00A64AE7">
      <w:pPr>
        <w:shd w:val="clear" w:color="auto" w:fill="E5EECC"/>
        <w:spacing w:after="0" w:line="240" w:lineRule="auto"/>
        <w:rPr>
          <w:ins w:id="85" w:author="Unknown"/>
          <w:rFonts w:ascii="Verdana" w:eastAsia="Times New Roman" w:hAnsi="Verdana" w:cs="Times New Roman"/>
          <w:color w:val="000000"/>
          <w:sz w:val="40"/>
          <w:szCs w:val="40"/>
        </w:rPr>
      </w:pPr>
      <w:ins w:id="86" w:author="Unknown">
        <w:r w:rsidRPr="00F93152">
          <w:rPr>
            <w:rFonts w:ascii="Verdana" w:eastAsia="Times New Roman" w:hAnsi="Verdana" w:cs="Times New Roman"/>
            <w:color w:val="000000"/>
            <w:sz w:val="40"/>
            <w:szCs w:val="40"/>
          </w:rP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name="address"&gt;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xs:string</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xs:whiteSpace</w:t>
        </w:r>
        <w:proofErr w:type="spellEnd"/>
        <w:r w:rsidRPr="00F93152">
          <w:rPr>
            <w:rFonts w:ascii="Verdana" w:eastAsia="Times New Roman" w:hAnsi="Verdana" w:cs="Times New Roman"/>
            <w:color w:val="000000"/>
            <w:sz w:val="40"/>
            <w:szCs w:val="40"/>
          </w:rPr>
          <w:t xml:space="preserve"> value="replace"/&gt;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r>
        <w:r w:rsidRPr="00F93152">
          <w:rPr>
            <w:rFonts w:ascii="Verdana" w:eastAsia="Times New Roman" w:hAnsi="Verdana" w:cs="Times New Roman"/>
            <w:color w:val="000000"/>
            <w:sz w:val="40"/>
            <w:szCs w:val="40"/>
          </w:rPr>
          <w:lastRenderedPageBreak/>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before="100" w:beforeAutospacing="1" w:after="100" w:afterAutospacing="1" w:line="240" w:lineRule="auto"/>
        <w:rPr>
          <w:ins w:id="87" w:author="Unknown"/>
          <w:rFonts w:ascii="Verdana" w:eastAsia="Times New Roman" w:hAnsi="Verdana" w:cs="Times New Roman"/>
          <w:color w:val="000000"/>
          <w:sz w:val="40"/>
          <w:szCs w:val="40"/>
        </w:rPr>
      </w:pPr>
      <w:ins w:id="88" w:author="Unknown">
        <w:r w:rsidRPr="00F93152">
          <w:rPr>
            <w:rFonts w:ascii="Verdana" w:eastAsia="Times New Roman" w:hAnsi="Verdana" w:cs="Times New Roman"/>
            <w:color w:val="000000"/>
            <w:sz w:val="40"/>
            <w:szCs w:val="40"/>
          </w:rPr>
          <w:t xml:space="preserve">This example also defines an element called "address" with a restriction. The </w:t>
        </w:r>
        <w:proofErr w:type="spellStart"/>
        <w:r w:rsidRPr="00F93152">
          <w:rPr>
            <w:rFonts w:ascii="Verdana" w:eastAsia="Times New Roman" w:hAnsi="Verdana" w:cs="Times New Roman"/>
            <w:color w:val="000000"/>
            <w:sz w:val="40"/>
            <w:szCs w:val="40"/>
          </w:rPr>
          <w:t>whiteSpace</w:t>
        </w:r>
        <w:proofErr w:type="spellEnd"/>
        <w:r w:rsidRPr="00F93152">
          <w:rPr>
            <w:rFonts w:ascii="Verdana" w:eastAsia="Times New Roman" w:hAnsi="Verdana" w:cs="Times New Roman"/>
            <w:color w:val="000000"/>
            <w:sz w:val="40"/>
            <w:szCs w:val="40"/>
          </w:rPr>
          <w:t xml:space="preserve"> constraint is set to "collapse", which means that the XML processor WILL REMOVE all white space characters (line feeds, tabs, spaces, carriage returns are replaced with spaces, leading and trailing spaces are removed, and multiple spaces are reduced to a single space):</w:t>
        </w:r>
      </w:ins>
    </w:p>
    <w:p w:rsidR="00A64AE7" w:rsidRPr="00F93152" w:rsidRDefault="00A64AE7" w:rsidP="00A64AE7">
      <w:pPr>
        <w:shd w:val="clear" w:color="auto" w:fill="E5EECC"/>
        <w:spacing w:after="0" w:line="240" w:lineRule="auto"/>
        <w:rPr>
          <w:ins w:id="89" w:author="Unknown"/>
          <w:rFonts w:ascii="Verdana" w:eastAsia="Times New Roman" w:hAnsi="Verdana" w:cs="Times New Roman"/>
          <w:color w:val="000000"/>
          <w:sz w:val="40"/>
          <w:szCs w:val="40"/>
        </w:rPr>
      </w:pPr>
      <w:ins w:id="90" w:author="Unknown">
        <w:r w:rsidRPr="00F93152">
          <w:rPr>
            <w:rFonts w:ascii="Verdana" w:eastAsia="Times New Roman" w:hAnsi="Verdana" w:cs="Times New Roman"/>
            <w:color w:val="000000"/>
            <w:sz w:val="40"/>
            <w:szCs w:val="40"/>
          </w:rP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name="address"&gt;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xs:string</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xs:whiteSpace</w:t>
        </w:r>
        <w:proofErr w:type="spellEnd"/>
        <w:r w:rsidRPr="00F93152">
          <w:rPr>
            <w:rFonts w:ascii="Verdana" w:eastAsia="Times New Roman" w:hAnsi="Verdana" w:cs="Times New Roman"/>
            <w:color w:val="000000"/>
            <w:sz w:val="40"/>
            <w:szCs w:val="40"/>
          </w:rPr>
          <w:t xml:space="preserve"> value="collapse"/&gt;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after="0" w:line="240" w:lineRule="auto"/>
        <w:rPr>
          <w:ins w:id="91" w:author="Unknown"/>
          <w:rFonts w:ascii="Verdana" w:eastAsia="Times New Roman" w:hAnsi="Verdana" w:cs="Times New Roman"/>
          <w:color w:val="000000"/>
          <w:sz w:val="40"/>
          <w:szCs w:val="40"/>
        </w:rPr>
      </w:pPr>
    </w:p>
    <w:p w:rsidR="00A64AE7" w:rsidRPr="00F93152" w:rsidRDefault="009A1A0B" w:rsidP="00A64AE7">
      <w:pPr>
        <w:shd w:val="clear" w:color="auto" w:fill="FFFFFF"/>
        <w:spacing w:after="0" w:line="240" w:lineRule="auto"/>
        <w:rPr>
          <w:ins w:id="92" w:author="Unknown"/>
          <w:rFonts w:ascii="Verdana" w:eastAsia="Times New Roman" w:hAnsi="Verdana" w:cs="Times New Roman"/>
          <w:color w:val="000000"/>
          <w:sz w:val="40"/>
          <w:szCs w:val="40"/>
        </w:rPr>
      </w:pPr>
      <w:ins w:id="93" w:author="Unknown">
        <w:r w:rsidRPr="00F93152">
          <w:rPr>
            <w:rFonts w:ascii="Verdana" w:eastAsia="Times New Roman" w:hAnsi="Verdana" w:cs="Times New Roman"/>
            <w:color w:val="000000"/>
            <w:sz w:val="40"/>
            <w:szCs w:val="40"/>
          </w:rPr>
          <w:pict>
            <v:rect id="_x0000_i1037" style="width:0;height:.75pt" o:hralign="center" o:hrstd="t" o:hrnoshade="t" o:hr="t" fillcolor="#d4d4d4" stroked="f"/>
          </w:pict>
        </w:r>
      </w:ins>
    </w:p>
    <w:p w:rsidR="00A64AE7" w:rsidRPr="00F93152" w:rsidRDefault="00A64AE7" w:rsidP="00A64AE7">
      <w:pPr>
        <w:spacing w:before="150" w:after="150" w:line="240" w:lineRule="auto"/>
        <w:outlineLvl w:val="1"/>
        <w:rPr>
          <w:ins w:id="94" w:author="Unknown"/>
          <w:rFonts w:ascii="Verdana" w:eastAsia="Times New Roman" w:hAnsi="Verdana" w:cs="Times New Roman"/>
          <w:color w:val="000000"/>
          <w:sz w:val="40"/>
          <w:szCs w:val="40"/>
        </w:rPr>
      </w:pPr>
      <w:ins w:id="95" w:author="Unknown">
        <w:r w:rsidRPr="00F93152">
          <w:rPr>
            <w:rFonts w:ascii="Verdana" w:eastAsia="Times New Roman" w:hAnsi="Verdana" w:cs="Times New Roman"/>
            <w:color w:val="000000"/>
            <w:sz w:val="40"/>
            <w:szCs w:val="40"/>
          </w:rPr>
          <w:t>Restrictions on Length</w:t>
        </w:r>
      </w:ins>
    </w:p>
    <w:p w:rsidR="00A64AE7" w:rsidRPr="00F93152" w:rsidRDefault="00A64AE7" w:rsidP="00A64AE7">
      <w:pPr>
        <w:shd w:val="clear" w:color="auto" w:fill="FFFFFF"/>
        <w:spacing w:before="100" w:beforeAutospacing="1" w:after="100" w:afterAutospacing="1" w:line="240" w:lineRule="auto"/>
        <w:rPr>
          <w:ins w:id="96" w:author="Unknown"/>
          <w:rFonts w:ascii="Verdana" w:eastAsia="Times New Roman" w:hAnsi="Verdana" w:cs="Times New Roman"/>
          <w:color w:val="000000"/>
          <w:sz w:val="40"/>
          <w:szCs w:val="40"/>
        </w:rPr>
      </w:pPr>
      <w:ins w:id="97" w:author="Unknown">
        <w:r w:rsidRPr="00F93152">
          <w:rPr>
            <w:rFonts w:ascii="Verdana" w:eastAsia="Times New Roman" w:hAnsi="Verdana" w:cs="Times New Roman"/>
            <w:color w:val="000000"/>
            <w:sz w:val="40"/>
            <w:szCs w:val="40"/>
          </w:rPr>
          <w:t xml:space="preserve">To limit the length of a value in an element, we would use the length, </w:t>
        </w:r>
        <w:proofErr w:type="spellStart"/>
        <w:r w:rsidRPr="00F93152">
          <w:rPr>
            <w:rFonts w:ascii="Verdana" w:eastAsia="Times New Roman" w:hAnsi="Verdana" w:cs="Times New Roman"/>
            <w:color w:val="000000"/>
            <w:sz w:val="40"/>
            <w:szCs w:val="40"/>
          </w:rPr>
          <w:t>maxLength</w:t>
        </w:r>
        <w:proofErr w:type="spellEnd"/>
        <w:r w:rsidRPr="00F93152">
          <w:rPr>
            <w:rFonts w:ascii="Verdana" w:eastAsia="Times New Roman" w:hAnsi="Verdana" w:cs="Times New Roman"/>
            <w:color w:val="000000"/>
            <w:sz w:val="40"/>
            <w:szCs w:val="40"/>
          </w:rPr>
          <w:t xml:space="preserve">, and </w:t>
        </w:r>
        <w:proofErr w:type="spellStart"/>
        <w:r w:rsidRPr="00F93152">
          <w:rPr>
            <w:rFonts w:ascii="Verdana" w:eastAsia="Times New Roman" w:hAnsi="Verdana" w:cs="Times New Roman"/>
            <w:color w:val="000000"/>
            <w:sz w:val="40"/>
            <w:szCs w:val="40"/>
          </w:rPr>
          <w:t>minLength</w:t>
        </w:r>
        <w:proofErr w:type="spellEnd"/>
        <w:r w:rsidRPr="00F93152">
          <w:rPr>
            <w:rFonts w:ascii="Verdana" w:eastAsia="Times New Roman" w:hAnsi="Verdana" w:cs="Times New Roman"/>
            <w:color w:val="000000"/>
            <w:sz w:val="40"/>
            <w:szCs w:val="40"/>
          </w:rPr>
          <w:t xml:space="preserve"> constraints.</w:t>
        </w:r>
      </w:ins>
    </w:p>
    <w:p w:rsidR="00A64AE7" w:rsidRPr="00F93152" w:rsidRDefault="00A64AE7" w:rsidP="00A64AE7">
      <w:pPr>
        <w:shd w:val="clear" w:color="auto" w:fill="FFFFFF"/>
        <w:spacing w:before="100" w:beforeAutospacing="1" w:after="100" w:afterAutospacing="1" w:line="240" w:lineRule="auto"/>
        <w:rPr>
          <w:ins w:id="98" w:author="Unknown"/>
          <w:rFonts w:ascii="Verdana" w:eastAsia="Times New Roman" w:hAnsi="Verdana" w:cs="Times New Roman"/>
          <w:color w:val="000000"/>
          <w:sz w:val="40"/>
          <w:szCs w:val="40"/>
        </w:rPr>
      </w:pPr>
      <w:ins w:id="99" w:author="Unknown">
        <w:r w:rsidRPr="00F93152">
          <w:rPr>
            <w:rFonts w:ascii="Verdana" w:eastAsia="Times New Roman" w:hAnsi="Verdana" w:cs="Times New Roman"/>
            <w:color w:val="000000"/>
            <w:sz w:val="40"/>
            <w:szCs w:val="40"/>
          </w:rPr>
          <w:lastRenderedPageBreak/>
          <w:t>This example defines an element called "password" with a restriction. The value must be exactly eight characters:</w:t>
        </w:r>
      </w:ins>
    </w:p>
    <w:p w:rsidR="00A64AE7" w:rsidRPr="00F93152" w:rsidRDefault="00A64AE7" w:rsidP="00A64AE7">
      <w:pPr>
        <w:shd w:val="clear" w:color="auto" w:fill="E5EECC"/>
        <w:spacing w:after="0" w:line="240" w:lineRule="auto"/>
        <w:rPr>
          <w:ins w:id="100" w:author="Unknown"/>
          <w:rFonts w:ascii="Verdana" w:eastAsia="Times New Roman" w:hAnsi="Verdana" w:cs="Times New Roman"/>
          <w:color w:val="000000"/>
          <w:sz w:val="40"/>
          <w:szCs w:val="40"/>
        </w:rPr>
      </w:pPr>
      <w:ins w:id="101" w:author="Unknown">
        <w:r w:rsidRPr="00F93152">
          <w:rPr>
            <w:rFonts w:ascii="Verdana" w:eastAsia="Times New Roman" w:hAnsi="Verdana" w:cs="Times New Roman"/>
            <w:color w:val="000000"/>
            <w:sz w:val="40"/>
            <w:szCs w:val="40"/>
          </w:rP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name="password"&gt;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xs:string</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xs:length</w:t>
        </w:r>
        <w:proofErr w:type="spellEnd"/>
        <w:r w:rsidRPr="00F93152">
          <w:rPr>
            <w:rFonts w:ascii="Verdana" w:eastAsia="Times New Roman" w:hAnsi="Verdana" w:cs="Times New Roman"/>
            <w:color w:val="000000"/>
            <w:sz w:val="40"/>
            <w:szCs w:val="40"/>
          </w:rPr>
          <w:t xml:space="preserve"> value="8"/&gt;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before="100" w:beforeAutospacing="1" w:after="100" w:afterAutospacing="1" w:line="240" w:lineRule="auto"/>
        <w:rPr>
          <w:ins w:id="102" w:author="Unknown"/>
          <w:rFonts w:ascii="Verdana" w:eastAsia="Times New Roman" w:hAnsi="Verdana" w:cs="Times New Roman"/>
          <w:color w:val="000000"/>
          <w:sz w:val="40"/>
          <w:szCs w:val="40"/>
        </w:rPr>
      </w:pPr>
      <w:ins w:id="103" w:author="Unknown">
        <w:r w:rsidRPr="00F93152">
          <w:rPr>
            <w:rFonts w:ascii="Verdana" w:eastAsia="Times New Roman" w:hAnsi="Verdana" w:cs="Times New Roman"/>
            <w:color w:val="000000"/>
            <w:sz w:val="40"/>
            <w:szCs w:val="40"/>
          </w:rPr>
          <w:t>This example defines another element called "password" with a restriction. The value must be minimum five characters and maximum eight characters:</w:t>
        </w:r>
      </w:ins>
    </w:p>
    <w:p w:rsidR="00A64AE7" w:rsidRPr="00F93152" w:rsidRDefault="00A64AE7" w:rsidP="00A64AE7">
      <w:pPr>
        <w:shd w:val="clear" w:color="auto" w:fill="E5EECC"/>
        <w:spacing w:after="0" w:line="240" w:lineRule="auto"/>
        <w:rPr>
          <w:ins w:id="104" w:author="Unknown"/>
          <w:rFonts w:ascii="Verdana" w:eastAsia="Times New Roman" w:hAnsi="Verdana" w:cs="Times New Roman"/>
          <w:color w:val="000000"/>
          <w:sz w:val="40"/>
          <w:szCs w:val="40"/>
        </w:rPr>
      </w:pPr>
      <w:ins w:id="105" w:author="Unknown">
        <w:r w:rsidRPr="00F93152">
          <w:rPr>
            <w:rFonts w:ascii="Verdana" w:eastAsia="Times New Roman" w:hAnsi="Verdana" w:cs="Times New Roman"/>
            <w:color w:val="000000"/>
            <w:sz w:val="40"/>
            <w:szCs w:val="40"/>
          </w:rP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 name="password"&gt;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 xml:space="preserve"> base="</w:t>
        </w:r>
        <w:proofErr w:type="spellStart"/>
        <w:r w:rsidRPr="00F93152">
          <w:rPr>
            <w:rFonts w:ascii="Verdana" w:eastAsia="Times New Roman" w:hAnsi="Verdana" w:cs="Times New Roman"/>
            <w:color w:val="000000"/>
            <w:sz w:val="40"/>
            <w:szCs w:val="40"/>
          </w:rPr>
          <w:t>xs:string</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xs:minLength</w:t>
        </w:r>
        <w:proofErr w:type="spellEnd"/>
        <w:r w:rsidRPr="00F93152">
          <w:rPr>
            <w:rFonts w:ascii="Verdana" w:eastAsia="Times New Roman" w:hAnsi="Verdana" w:cs="Times New Roman"/>
            <w:color w:val="000000"/>
            <w:sz w:val="40"/>
            <w:szCs w:val="40"/>
          </w:rPr>
          <w:t xml:space="preserve"> value="5"/&gt;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xs:maxLength</w:t>
        </w:r>
        <w:proofErr w:type="spellEnd"/>
        <w:r w:rsidRPr="00F93152">
          <w:rPr>
            <w:rFonts w:ascii="Verdana" w:eastAsia="Times New Roman" w:hAnsi="Verdana" w:cs="Times New Roman"/>
            <w:color w:val="000000"/>
            <w:sz w:val="40"/>
            <w:szCs w:val="40"/>
          </w:rPr>
          <w:t xml:space="preserve"> value="8"/&gt;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xs:restriction</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  &lt;/</w:t>
        </w:r>
        <w:proofErr w:type="spellStart"/>
        <w:r w:rsidRPr="00F93152">
          <w:rPr>
            <w:rFonts w:ascii="Verdana" w:eastAsia="Times New Roman" w:hAnsi="Verdana" w:cs="Times New Roman"/>
            <w:color w:val="000000"/>
            <w:sz w:val="40"/>
            <w:szCs w:val="40"/>
          </w:rPr>
          <w:t>xs:simpleType</w:t>
        </w:r>
        <w:proofErr w:type="spellEnd"/>
        <w:r w:rsidRPr="00F93152">
          <w:rPr>
            <w:rFonts w:ascii="Verdana" w:eastAsia="Times New Roman" w:hAnsi="Verdana" w:cs="Times New Roman"/>
            <w:color w:val="000000"/>
            <w:sz w:val="40"/>
            <w:szCs w:val="40"/>
          </w:rPr>
          <w:t>&gt;</w:t>
        </w:r>
        <w:r w:rsidRPr="00F93152">
          <w:rPr>
            <w:rFonts w:ascii="Verdana" w:eastAsia="Times New Roman" w:hAnsi="Verdana" w:cs="Times New Roman"/>
            <w:color w:val="000000"/>
            <w:sz w:val="40"/>
            <w:szCs w:val="40"/>
          </w:rPr>
          <w:br/>
          <w:t>&lt;/</w:t>
        </w:r>
        <w:proofErr w:type="spellStart"/>
        <w:r w:rsidRPr="00F93152">
          <w:rPr>
            <w:rFonts w:ascii="Verdana" w:eastAsia="Times New Roman" w:hAnsi="Verdana" w:cs="Times New Roman"/>
            <w:color w:val="000000"/>
            <w:sz w:val="40"/>
            <w:szCs w:val="40"/>
          </w:rPr>
          <w:t>xs:element</w:t>
        </w:r>
        <w:proofErr w:type="spellEnd"/>
        <w:r w:rsidRPr="00F93152">
          <w:rPr>
            <w:rFonts w:ascii="Verdana" w:eastAsia="Times New Roman" w:hAnsi="Verdana" w:cs="Times New Roman"/>
            <w:color w:val="000000"/>
            <w:sz w:val="40"/>
            <w:szCs w:val="40"/>
          </w:rPr>
          <w:t xml:space="preserve">&gt; </w:t>
        </w:r>
      </w:ins>
    </w:p>
    <w:p w:rsidR="00A64AE7" w:rsidRPr="00F93152" w:rsidRDefault="00A64AE7" w:rsidP="00A64AE7">
      <w:pPr>
        <w:shd w:val="clear" w:color="auto" w:fill="FFFFFF"/>
        <w:spacing w:after="0" w:line="240" w:lineRule="auto"/>
        <w:rPr>
          <w:ins w:id="106" w:author="Unknown"/>
          <w:rFonts w:ascii="Verdana" w:eastAsia="Times New Roman" w:hAnsi="Verdana" w:cs="Times New Roman"/>
          <w:color w:val="000000"/>
          <w:sz w:val="40"/>
          <w:szCs w:val="40"/>
        </w:rPr>
      </w:pPr>
    </w:p>
    <w:p w:rsidR="00A64AE7" w:rsidRPr="00F93152" w:rsidRDefault="009A1A0B" w:rsidP="00A64AE7">
      <w:pPr>
        <w:shd w:val="clear" w:color="auto" w:fill="FFFFFF"/>
        <w:spacing w:after="0" w:line="240" w:lineRule="auto"/>
        <w:rPr>
          <w:ins w:id="107" w:author="Unknown"/>
          <w:rFonts w:ascii="Verdana" w:eastAsia="Times New Roman" w:hAnsi="Verdana" w:cs="Times New Roman"/>
          <w:color w:val="000000"/>
          <w:sz w:val="40"/>
          <w:szCs w:val="40"/>
        </w:rPr>
      </w:pPr>
      <w:ins w:id="108" w:author="Unknown">
        <w:r w:rsidRPr="00F93152">
          <w:rPr>
            <w:rFonts w:ascii="Verdana" w:eastAsia="Times New Roman" w:hAnsi="Verdana" w:cs="Times New Roman"/>
            <w:color w:val="000000"/>
            <w:sz w:val="40"/>
            <w:szCs w:val="40"/>
          </w:rPr>
          <w:pict>
            <v:rect id="_x0000_i1038" style="width:0;height:.75pt" o:hralign="center" o:hrstd="t" o:hrnoshade="t" o:hr="t" fillcolor="#d4d4d4" stroked="f"/>
          </w:pict>
        </w:r>
      </w:ins>
    </w:p>
    <w:p w:rsidR="00A64AE7" w:rsidRPr="00F93152" w:rsidRDefault="00A64AE7" w:rsidP="00A64AE7">
      <w:pPr>
        <w:spacing w:before="150" w:after="150" w:line="240" w:lineRule="auto"/>
        <w:outlineLvl w:val="1"/>
        <w:rPr>
          <w:ins w:id="109" w:author="Unknown"/>
          <w:rFonts w:ascii="Verdana" w:eastAsia="Times New Roman" w:hAnsi="Verdana" w:cs="Times New Roman"/>
          <w:color w:val="000000"/>
          <w:sz w:val="40"/>
          <w:szCs w:val="40"/>
        </w:rPr>
      </w:pPr>
      <w:ins w:id="110" w:author="Unknown">
        <w:r w:rsidRPr="00F93152">
          <w:rPr>
            <w:rFonts w:ascii="Verdana" w:eastAsia="Times New Roman" w:hAnsi="Verdana" w:cs="Times New Roman"/>
            <w:color w:val="000000"/>
            <w:sz w:val="40"/>
            <w:szCs w:val="40"/>
          </w:rPr>
          <w:lastRenderedPageBreak/>
          <w:t xml:space="preserve">Restrictions for </w:t>
        </w:r>
        <w:proofErr w:type="spellStart"/>
        <w:r w:rsidRPr="00F93152">
          <w:rPr>
            <w:rFonts w:ascii="Verdana" w:eastAsia="Times New Roman" w:hAnsi="Verdana" w:cs="Times New Roman"/>
            <w:color w:val="000000"/>
            <w:sz w:val="40"/>
            <w:szCs w:val="40"/>
          </w:rPr>
          <w:t>Datatypes</w:t>
        </w:r>
        <w:proofErr w:type="spellEnd"/>
      </w:ins>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811"/>
        <w:gridCol w:w="6639"/>
      </w:tblGrid>
      <w:tr w:rsidR="00A64AE7" w:rsidRPr="00F93152" w:rsidTr="00A64AE7">
        <w:tc>
          <w:tcPr>
            <w:tcW w:w="7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b/>
                <w:bCs/>
                <w:color w:val="000000"/>
                <w:sz w:val="40"/>
                <w:szCs w:val="40"/>
              </w:rPr>
            </w:pPr>
            <w:r w:rsidRPr="00F93152">
              <w:rPr>
                <w:rFonts w:ascii="Verdana" w:eastAsia="Times New Roman" w:hAnsi="Verdana" w:cs="Times New Roman"/>
                <w:b/>
                <w:bCs/>
                <w:color w:val="000000"/>
                <w:sz w:val="40"/>
                <w:szCs w:val="40"/>
              </w:rPr>
              <w:t>Constraint</w:t>
            </w:r>
          </w:p>
        </w:tc>
        <w:tc>
          <w:tcPr>
            <w:tcW w:w="4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b/>
                <w:bCs/>
                <w:color w:val="000000"/>
                <w:sz w:val="40"/>
                <w:szCs w:val="40"/>
              </w:rPr>
            </w:pPr>
            <w:r w:rsidRPr="00F93152">
              <w:rPr>
                <w:rFonts w:ascii="Verdana" w:eastAsia="Times New Roman" w:hAnsi="Verdana" w:cs="Times New Roman"/>
                <w:b/>
                <w:bCs/>
                <w:color w:val="000000"/>
                <w:sz w:val="40"/>
                <w:szCs w:val="40"/>
              </w:rPr>
              <w:t>Description</w:t>
            </w:r>
          </w:p>
        </w:tc>
      </w:tr>
      <w:tr w:rsidR="00A64AE7" w:rsidRPr="00F93152" w:rsidTr="00A64AE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r w:rsidRPr="00F93152">
              <w:rPr>
                <w:rFonts w:ascii="Verdana" w:eastAsia="Times New Roman" w:hAnsi="Verdana" w:cs="Times New Roman"/>
                <w:color w:val="000000"/>
                <w:sz w:val="40"/>
                <w:szCs w:val="40"/>
              </w:rPr>
              <w:t>enumeration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r w:rsidRPr="00F93152">
              <w:rPr>
                <w:rFonts w:ascii="Verdana" w:eastAsia="Times New Roman" w:hAnsi="Verdana" w:cs="Times New Roman"/>
                <w:color w:val="000000"/>
                <w:sz w:val="40"/>
                <w:szCs w:val="40"/>
              </w:rPr>
              <w:t>Defines a list of acceptable values</w:t>
            </w:r>
          </w:p>
        </w:tc>
      </w:tr>
      <w:tr w:rsidR="00A64AE7" w:rsidRPr="00F93152" w:rsidTr="00A64AE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proofErr w:type="spellStart"/>
            <w:r w:rsidRPr="00F93152">
              <w:rPr>
                <w:rFonts w:ascii="Verdana" w:eastAsia="Times New Roman" w:hAnsi="Verdana" w:cs="Times New Roman"/>
                <w:color w:val="000000"/>
                <w:sz w:val="40"/>
                <w:szCs w:val="40"/>
              </w:rPr>
              <w:t>fractionDigits</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r w:rsidRPr="00F93152">
              <w:rPr>
                <w:rFonts w:ascii="Verdana" w:eastAsia="Times New Roman" w:hAnsi="Verdana" w:cs="Times New Roman"/>
                <w:color w:val="000000"/>
                <w:sz w:val="40"/>
                <w:szCs w:val="40"/>
              </w:rPr>
              <w:t>Specifies the maximum number of decimal places allowed. Must be equal to or greater than zero</w:t>
            </w:r>
          </w:p>
        </w:tc>
      </w:tr>
      <w:tr w:rsidR="00A64AE7" w:rsidRPr="00F93152" w:rsidTr="00A64AE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r w:rsidRPr="00F93152">
              <w:rPr>
                <w:rFonts w:ascii="Verdana" w:eastAsia="Times New Roman" w:hAnsi="Verdana" w:cs="Times New Roman"/>
                <w:color w:val="000000"/>
                <w:sz w:val="40"/>
                <w:szCs w:val="40"/>
              </w:rPr>
              <w:t>length</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r w:rsidRPr="00F93152">
              <w:rPr>
                <w:rFonts w:ascii="Verdana" w:eastAsia="Times New Roman" w:hAnsi="Verdana" w:cs="Times New Roman"/>
                <w:color w:val="000000"/>
                <w:sz w:val="40"/>
                <w:szCs w:val="40"/>
              </w:rPr>
              <w:t>Specifies the exact number of characters or list items allowed. Must be equal to or greater than zero</w:t>
            </w:r>
          </w:p>
        </w:tc>
      </w:tr>
      <w:tr w:rsidR="00A64AE7" w:rsidRPr="00F93152" w:rsidTr="00A64AE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proofErr w:type="spellStart"/>
            <w:r w:rsidRPr="00F93152">
              <w:rPr>
                <w:rFonts w:ascii="Verdana" w:eastAsia="Times New Roman" w:hAnsi="Verdana" w:cs="Times New Roman"/>
                <w:color w:val="000000"/>
                <w:sz w:val="40"/>
                <w:szCs w:val="40"/>
              </w:rPr>
              <w:t>maxExclusive</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r w:rsidRPr="00F93152">
              <w:rPr>
                <w:rFonts w:ascii="Verdana" w:eastAsia="Times New Roman" w:hAnsi="Verdana" w:cs="Times New Roman"/>
                <w:color w:val="000000"/>
                <w:sz w:val="40"/>
                <w:szCs w:val="40"/>
              </w:rPr>
              <w:t>Specifies the upper bounds for numeric values (the value must be less than this value)</w:t>
            </w:r>
          </w:p>
        </w:tc>
      </w:tr>
      <w:tr w:rsidR="00A64AE7" w:rsidRPr="00F93152" w:rsidTr="00A64AE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proofErr w:type="spellStart"/>
            <w:r w:rsidRPr="00F93152">
              <w:rPr>
                <w:rFonts w:ascii="Verdana" w:eastAsia="Times New Roman" w:hAnsi="Verdana" w:cs="Times New Roman"/>
                <w:color w:val="000000"/>
                <w:sz w:val="40"/>
                <w:szCs w:val="40"/>
              </w:rPr>
              <w:t>maxInclusive</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r w:rsidRPr="00F93152">
              <w:rPr>
                <w:rFonts w:ascii="Verdana" w:eastAsia="Times New Roman" w:hAnsi="Verdana" w:cs="Times New Roman"/>
                <w:color w:val="000000"/>
                <w:sz w:val="40"/>
                <w:szCs w:val="40"/>
              </w:rPr>
              <w:t>Specifies the upper bounds for numeric values (the value must be less than or equal to this value)</w:t>
            </w:r>
          </w:p>
        </w:tc>
      </w:tr>
      <w:tr w:rsidR="00A64AE7" w:rsidRPr="00F93152" w:rsidTr="00A64AE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proofErr w:type="spellStart"/>
            <w:r w:rsidRPr="00F93152">
              <w:rPr>
                <w:rFonts w:ascii="Verdana" w:eastAsia="Times New Roman" w:hAnsi="Verdana" w:cs="Times New Roman"/>
                <w:color w:val="000000"/>
                <w:sz w:val="40"/>
                <w:szCs w:val="40"/>
              </w:rPr>
              <w:t>maxLength</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r w:rsidRPr="00F93152">
              <w:rPr>
                <w:rFonts w:ascii="Verdana" w:eastAsia="Times New Roman" w:hAnsi="Verdana" w:cs="Times New Roman"/>
                <w:color w:val="000000"/>
                <w:sz w:val="40"/>
                <w:szCs w:val="40"/>
              </w:rPr>
              <w:t>Specifies the maximum number of characters or list items allowed. Must be equal to or greater than zero</w:t>
            </w:r>
          </w:p>
        </w:tc>
      </w:tr>
      <w:tr w:rsidR="00A64AE7" w:rsidRPr="00F93152" w:rsidTr="00A64AE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proofErr w:type="spellStart"/>
            <w:r w:rsidRPr="00F93152">
              <w:rPr>
                <w:rFonts w:ascii="Verdana" w:eastAsia="Times New Roman" w:hAnsi="Verdana" w:cs="Times New Roman"/>
                <w:color w:val="000000"/>
                <w:sz w:val="40"/>
                <w:szCs w:val="40"/>
              </w:rPr>
              <w:t>minExclusive</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r w:rsidRPr="00F93152">
              <w:rPr>
                <w:rFonts w:ascii="Verdana" w:eastAsia="Times New Roman" w:hAnsi="Verdana" w:cs="Times New Roman"/>
                <w:color w:val="000000"/>
                <w:sz w:val="40"/>
                <w:szCs w:val="40"/>
              </w:rPr>
              <w:t xml:space="preserve">Specifies the lower bounds for numeric values (the value must </w:t>
            </w:r>
            <w:r w:rsidRPr="00F93152">
              <w:rPr>
                <w:rFonts w:ascii="Verdana" w:eastAsia="Times New Roman" w:hAnsi="Verdana" w:cs="Times New Roman"/>
                <w:color w:val="000000"/>
                <w:sz w:val="40"/>
                <w:szCs w:val="40"/>
              </w:rPr>
              <w:lastRenderedPageBreak/>
              <w:t>be greater than this value)</w:t>
            </w:r>
          </w:p>
        </w:tc>
      </w:tr>
      <w:tr w:rsidR="00A64AE7" w:rsidRPr="00F93152" w:rsidTr="00A64AE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proofErr w:type="spellStart"/>
            <w:r w:rsidRPr="00F93152">
              <w:rPr>
                <w:rFonts w:ascii="Verdana" w:eastAsia="Times New Roman" w:hAnsi="Verdana" w:cs="Times New Roman"/>
                <w:color w:val="000000"/>
                <w:sz w:val="40"/>
                <w:szCs w:val="40"/>
              </w:rPr>
              <w:lastRenderedPageBreak/>
              <w:t>minInclusive</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r w:rsidRPr="00F93152">
              <w:rPr>
                <w:rFonts w:ascii="Verdana" w:eastAsia="Times New Roman" w:hAnsi="Verdana" w:cs="Times New Roman"/>
                <w:color w:val="000000"/>
                <w:sz w:val="40"/>
                <w:szCs w:val="40"/>
              </w:rPr>
              <w:t>Specifies the lower bounds for numeric values (the value must be greater than or equal to this value)</w:t>
            </w:r>
          </w:p>
        </w:tc>
      </w:tr>
      <w:tr w:rsidR="00A64AE7" w:rsidRPr="00F93152" w:rsidTr="00A64AE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proofErr w:type="spellStart"/>
            <w:r w:rsidRPr="00F93152">
              <w:rPr>
                <w:rFonts w:ascii="Verdana" w:eastAsia="Times New Roman" w:hAnsi="Verdana" w:cs="Times New Roman"/>
                <w:color w:val="000000"/>
                <w:sz w:val="40"/>
                <w:szCs w:val="40"/>
              </w:rPr>
              <w:t>minLength</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r w:rsidRPr="00F93152">
              <w:rPr>
                <w:rFonts w:ascii="Verdana" w:eastAsia="Times New Roman" w:hAnsi="Verdana" w:cs="Times New Roman"/>
                <w:color w:val="000000"/>
                <w:sz w:val="40"/>
                <w:szCs w:val="40"/>
              </w:rPr>
              <w:t>Specifies the minimum number of characters or list items allowed. Must be equal to or greater than zero</w:t>
            </w:r>
          </w:p>
        </w:tc>
      </w:tr>
      <w:tr w:rsidR="00A64AE7" w:rsidRPr="00F93152" w:rsidTr="00A64AE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r w:rsidRPr="00F93152">
              <w:rPr>
                <w:rFonts w:ascii="Verdana" w:eastAsia="Times New Roman" w:hAnsi="Verdana" w:cs="Times New Roman"/>
                <w:color w:val="000000"/>
                <w:sz w:val="40"/>
                <w:szCs w:val="40"/>
              </w:rPr>
              <w:t>pattern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r w:rsidRPr="00F93152">
              <w:rPr>
                <w:rFonts w:ascii="Verdana" w:eastAsia="Times New Roman" w:hAnsi="Verdana" w:cs="Times New Roman"/>
                <w:color w:val="000000"/>
                <w:sz w:val="40"/>
                <w:szCs w:val="40"/>
              </w:rPr>
              <w:t xml:space="preserve">Defines the exact sequence of characters that are acceptable </w:t>
            </w:r>
          </w:p>
        </w:tc>
      </w:tr>
      <w:tr w:rsidR="00A64AE7" w:rsidRPr="00F93152" w:rsidTr="00A64AE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proofErr w:type="spellStart"/>
            <w:r w:rsidRPr="00F93152">
              <w:rPr>
                <w:rFonts w:ascii="Verdana" w:eastAsia="Times New Roman" w:hAnsi="Verdana" w:cs="Times New Roman"/>
                <w:color w:val="000000"/>
                <w:sz w:val="40"/>
                <w:szCs w:val="40"/>
              </w:rPr>
              <w:t>totalDigits</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r w:rsidRPr="00F93152">
              <w:rPr>
                <w:rFonts w:ascii="Verdana" w:eastAsia="Times New Roman" w:hAnsi="Verdana" w:cs="Times New Roman"/>
                <w:color w:val="000000"/>
                <w:sz w:val="40"/>
                <w:szCs w:val="40"/>
              </w:rPr>
              <w:t>Specifies the exact number of digits allowed. Must be greater than zero</w:t>
            </w:r>
          </w:p>
        </w:tc>
      </w:tr>
      <w:tr w:rsidR="00A64AE7" w:rsidRPr="00F93152" w:rsidTr="00A64AE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proofErr w:type="spellStart"/>
            <w:r w:rsidRPr="00F93152">
              <w:rPr>
                <w:rFonts w:ascii="Verdana" w:eastAsia="Times New Roman" w:hAnsi="Verdana" w:cs="Times New Roman"/>
                <w:color w:val="000000"/>
                <w:sz w:val="40"/>
                <w:szCs w:val="40"/>
              </w:rPr>
              <w:t>whiteSpace</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64AE7" w:rsidRPr="00F93152" w:rsidRDefault="00A64AE7" w:rsidP="00A64AE7">
            <w:pPr>
              <w:spacing w:after="0" w:line="240" w:lineRule="auto"/>
              <w:rPr>
                <w:rFonts w:ascii="Verdana" w:eastAsia="Times New Roman" w:hAnsi="Verdana" w:cs="Times New Roman"/>
                <w:color w:val="000000"/>
                <w:sz w:val="40"/>
                <w:szCs w:val="40"/>
              </w:rPr>
            </w:pPr>
            <w:r w:rsidRPr="00F93152">
              <w:rPr>
                <w:rFonts w:ascii="Verdana" w:eastAsia="Times New Roman" w:hAnsi="Verdana" w:cs="Times New Roman"/>
                <w:color w:val="000000"/>
                <w:sz w:val="40"/>
                <w:szCs w:val="40"/>
              </w:rPr>
              <w:t>Specifies how white space (line feeds, tabs, spaces, and carriage returns) is handled</w:t>
            </w:r>
          </w:p>
        </w:tc>
      </w:tr>
    </w:tbl>
    <w:p w:rsidR="00A64AE7" w:rsidRPr="00F93152" w:rsidRDefault="00A64AE7" w:rsidP="00A64AE7">
      <w:pPr>
        <w:shd w:val="clear" w:color="auto" w:fill="FFFFFF"/>
        <w:spacing w:after="0" w:line="240" w:lineRule="auto"/>
        <w:rPr>
          <w:ins w:id="111" w:author="Unknown"/>
          <w:rFonts w:ascii="Verdana" w:eastAsia="Times New Roman" w:hAnsi="Verdana" w:cs="Times New Roman"/>
          <w:color w:val="000000"/>
          <w:sz w:val="40"/>
          <w:szCs w:val="40"/>
        </w:rPr>
      </w:pPr>
    </w:p>
    <w:p w:rsidR="00421D0D" w:rsidRPr="00F93152" w:rsidRDefault="00A64AE7" w:rsidP="00DA5191">
      <w:pPr>
        <w:shd w:val="clear" w:color="auto" w:fill="FFFFFF"/>
        <w:spacing w:after="0" w:line="240" w:lineRule="auto"/>
        <w:rPr>
          <w:sz w:val="40"/>
          <w:szCs w:val="40"/>
        </w:rPr>
      </w:pPr>
      <w:ins w:id="112" w:author="Unknown">
        <w:r w:rsidRPr="00F93152">
          <w:rPr>
            <w:rFonts w:ascii="Verdana" w:eastAsia="Times New Roman" w:hAnsi="Verdana" w:cs="Times New Roman"/>
            <w:color w:val="000000"/>
            <w:sz w:val="40"/>
            <w:szCs w:val="40"/>
          </w:rPr>
          <w:t xml:space="preserve"> </w:t>
        </w:r>
      </w:ins>
    </w:p>
    <w:sectPr w:rsidR="00421D0D" w:rsidRPr="00F93152" w:rsidSect="00421D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F70F9"/>
    <w:multiLevelType w:val="multilevel"/>
    <w:tmpl w:val="0680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4AE7"/>
    <w:rsid w:val="00421D0D"/>
    <w:rsid w:val="009A1A0B"/>
    <w:rsid w:val="00A64AE7"/>
    <w:rsid w:val="00DA5191"/>
    <w:rsid w:val="00F93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0D"/>
  </w:style>
  <w:style w:type="paragraph" w:styleId="Heading1">
    <w:name w:val="heading 1"/>
    <w:basedOn w:val="Normal"/>
    <w:link w:val="Heading1Char"/>
    <w:uiPriority w:val="9"/>
    <w:qFormat/>
    <w:rsid w:val="00A64AE7"/>
    <w:pPr>
      <w:spacing w:after="100" w:afterAutospacing="1" w:line="240" w:lineRule="auto"/>
      <w:outlineLvl w:val="0"/>
    </w:pPr>
    <w:rPr>
      <w:rFonts w:ascii="Verdana" w:eastAsia="Times New Roman" w:hAnsi="Verdana" w:cs="Times New Roman"/>
      <w:color w:val="000000"/>
      <w:kern w:val="36"/>
      <w:sz w:val="48"/>
      <w:szCs w:val="48"/>
    </w:rPr>
  </w:style>
  <w:style w:type="paragraph" w:styleId="Heading2">
    <w:name w:val="heading 2"/>
    <w:basedOn w:val="Normal"/>
    <w:link w:val="Heading2Char"/>
    <w:uiPriority w:val="9"/>
    <w:qFormat/>
    <w:rsid w:val="00A64AE7"/>
    <w:pPr>
      <w:spacing w:before="150" w:after="150" w:line="240" w:lineRule="auto"/>
      <w:outlineLvl w:val="1"/>
    </w:pPr>
    <w:rPr>
      <w:rFonts w:ascii="Verdana" w:eastAsia="Times New Roman" w:hAnsi="Verdana" w:cs="Times New Roman"/>
      <w:color w:val="000000"/>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AE7"/>
    <w:rPr>
      <w:rFonts w:ascii="Verdana" w:eastAsia="Times New Roman" w:hAnsi="Verdana" w:cs="Times New Roman"/>
      <w:color w:val="000000"/>
      <w:kern w:val="36"/>
      <w:sz w:val="48"/>
      <w:szCs w:val="48"/>
    </w:rPr>
  </w:style>
  <w:style w:type="character" w:customStyle="1" w:styleId="Heading2Char">
    <w:name w:val="Heading 2 Char"/>
    <w:basedOn w:val="DefaultParagraphFont"/>
    <w:link w:val="Heading2"/>
    <w:uiPriority w:val="9"/>
    <w:rsid w:val="00A64AE7"/>
    <w:rPr>
      <w:rFonts w:ascii="Verdana" w:eastAsia="Times New Roman" w:hAnsi="Verdana" w:cs="Times New Roman"/>
      <w:color w:val="000000"/>
      <w:sz w:val="38"/>
      <w:szCs w:val="38"/>
    </w:rPr>
  </w:style>
  <w:style w:type="character" w:styleId="Hyperlink">
    <w:name w:val="Hyperlink"/>
    <w:basedOn w:val="DefaultParagraphFont"/>
    <w:uiPriority w:val="99"/>
    <w:semiHidden/>
    <w:unhideWhenUsed/>
    <w:rsid w:val="00A64AE7"/>
    <w:rPr>
      <w:color w:val="900B09"/>
      <w:u w:val="single"/>
      <w:shd w:val="clear" w:color="auto" w:fill="auto"/>
    </w:rPr>
  </w:style>
  <w:style w:type="paragraph" w:styleId="NormalWeb">
    <w:name w:val="Normal (Web)"/>
    <w:basedOn w:val="Normal"/>
    <w:uiPriority w:val="99"/>
    <w:unhideWhenUsed/>
    <w:rsid w:val="00A64AE7"/>
    <w:pPr>
      <w:spacing w:before="100" w:beforeAutospacing="1" w:after="100" w:afterAutospacing="1" w:line="240" w:lineRule="auto"/>
    </w:pPr>
    <w:rPr>
      <w:rFonts w:ascii="Verdana" w:eastAsia="Times New Roman" w:hAnsi="Verdana" w:cs="Times New Roman"/>
      <w:sz w:val="24"/>
      <w:szCs w:val="24"/>
    </w:rPr>
  </w:style>
  <w:style w:type="paragraph" w:customStyle="1" w:styleId="intro">
    <w:name w:val="intro"/>
    <w:basedOn w:val="Normal"/>
    <w:rsid w:val="00A64AE7"/>
    <w:pPr>
      <w:spacing w:before="150" w:after="100" w:afterAutospacing="1" w:line="240" w:lineRule="auto"/>
    </w:pPr>
    <w:rPr>
      <w:rFonts w:ascii="Verdana" w:eastAsia="Times New Roman" w:hAnsi="Verdana" w:cs="Times New Roman"/>
      <w:color w:val="404040"/>
      <w:sz w:val="29"/>
      <w:szCs w:val="29"/>
    </w:rPr>
  </w:style>
  <w:style w:type="character" w:customStyle="1" w:styleId="colorh1">
    <w:name w:val="color_h1"/>
    <w:basedOn w:val="DefaultParagraphFont"/>
    <w:rsid w:val="00A64AE7"/>
    <w:rPr>
      <w:color w:val="92B901"/>
    </w:rPr>
  </w:style>
  <w:style w:type="character" w:customStyle="1" w:styleId="lefth2">
    <w:name w:val="left_h2"/>
    <w:basedOn w:val="DefaultParagraphFont"/>
    <w:rsid w:val="00A64AE7"/>
    <w:rPr>
      <w:color w:val="92B901"/>
    </w:rPr>
  </w:style>
  <w:style w:type="paragraph" w:styleId="z-TopofForm">
    <w:name w:val="HTML Top of Form"/>
    <w:basedOn w:val="Normal"/>
    <w:next w:val="Normal"/>
    <w:link w:val="z-TopofFormChar"/>
    <w:hidden/>
    <w:uiPriority w:val="99"/>
    <w:semiHidden/>
    <w:unhideWhenUsed/>
    <w:rsid w:val="00A64AE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64AE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64AE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64AE7"/>
    <w:rPr>
      <w:rFonts w:ascii="Arial" w:eastAsia="Times New Roman" w:hAnsi="Arial" w:cs="Arial"/>
      <w:vanish/>
      <w:sz w:val="16"/>
      <w:szCs w:val="16"/>
    </w:rPr>
  </w:style>
  <w:style w:type="character" w:customStyle="1" w:styleId="activity-link2">
    <w:name w:val="activity-link2"/>
    <w:basedOn w:val="DefaultParagraphFont"/>
    <w:rsid w:val="00A64AE7"/>
    <w:rPr>
      <w:rFonts w:ascii="Arial" w:hAnsi="Arial" w:cs="Arial" w:hint="default"/>
      <w:strike w:val="0"/>
      <w:dstrike w:val="0"/>
      <w:color w:val="3366CC"/>
      <w:sz w:val="18"/>
      <w:szCs w:val="18"/>
      <w:u w:val="none"/>
      <w:effect w:val="none"/>
      <w:bdr w:val="none" w:sz="0" w:space="0" w:color="auto" w:frame="1"/>
      <w:vertAlign w:val="baseline"/>
    </w:rPr>
  </w:style>
  <w:style w:type="paragraph" w:styleId="BalloonText">
    <w:name w:val="Balloon Text"/>
    <w:basedOn w:val="Normal"/>
    <w:link w:val="BalloonTextChar"/>
    <w:uiPriority w:val="99"/>
    <w:semiHidden/>
    <w:unhideWhenUsed/>
    <w:rsid w:val="00A64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2200925">
      <w:marLeft w:val="0"/>
      <w:marRight w:val="0"/>
      <w:marTop w:val="0"/>
      <w:marBottom w:val="0"/>
      <w:divBdr>
        <w:top w:val="none" w:sz="0" w:space="0" w:color="auto"/>
        <w:left w:val="none" w:sz="0" w:space="0" w:color="auto"/>
        <w:bottom w:val="none" w:sz="0" w:space="0" w:color="auto"/>
        <w:right w:val="none" w:sz="0" w:space="0" w:color="auto"/>
      </w:divBdr>
    </w:div>
    <w:div w:id="1385640722">
      <w:marLeft w:val="0"/>
      <w:marRight w:val="0"/>
      <w:marTop w:val="0"/>
      <w:marBottom w:val="0"/>
      <w:divBdr>
        <w:top w:val="none" w:sz="0" w:space="0" w:color="auto"/>
        <w:left w:val="none" w:sz="0" w:space="0" w:color="auto"/>
        <w:bottom w:val="none" w:sz="0" w:space="0" w:color="auto"/>
        <w:right w:val="none" w:sz="0" w:space="0" w:color="auto"/>
      </w:divBdr>
      <w:divsChild>
        <w:div w:id="158617312">
          <w:marLeft w:val="0"/>
          <w:marRight w:val="0"/>
          <w:marTop w:val="75"/>
          <w:marBottom w:val="0"/>
          <w:divBdr>
            <w:top w:val="none" w:sz="0" w:space="0" w:color="auto"/>
            <w:left w:val="none" w:sz="0" w:space="0" w:color="auto"/>
            <w:bottom w:val="none" w:sz="0" w:space="0" w:color="auto"/>
            <w:right w:val="none" w:sz="0" w:space="0" w:color="auto"/>
          </w:divBdr>
          <w:divsChild>
            <w:div w:id="1838765729">
              <w:marLeft w:val="0"/>
              <w:marRight w:val="0"/>
              <w:marTop w:val="0"/>
              <w:marBottom w:val="0"/>
              <w:divBdr>
                <w:top w:val="none" w:sz="0" w:space="0" w:color="auto"/>
                <w:left w:val="none" w:sz="0" w:space="0" w:color="auto"/>
                <w:bottom w:val="none" w:sz="0" w:space="0" w:color="auto"/>
                <w:right w:val="none" w:sz="0" w:space="0" w:color="auto"/>
              </w:divBdr>
              <w:divsChild>
                <w:div w:id="2070570124">
                  <w:marLeft w:val="0"/>
                  <w:marRight w:val="210"/>
                  <w:marTop w:val="300"/>
                  <w:marBottom w:val="75"/>
                  <w:divBdr>
                    <w:top w:val="none" w:sz="0" w:space="0" w:color="auto"/>
                    <w:left w:val="none" w:sz="0" w:space="0" w:color="auto"/>
                    <w:bottom w:val="none" w:sz="0" w:space="0" w:color="auto"/>
                    <w:right w:val="none" w:sz="0" w:space="0" w:color="auto"/>
                  </w:divBdr>
                  <w:divsChild>
                    <w:div w:id="1565218778">
                      <w:marLeft w:val="0"/>
                      <w:marRight w:val="0"/>
                      <w:marTop w:val="0"/>
                      <w:marBottom w:val="0"/>
                      <w:divBdr>
                        <w:top w:val="none" w:sz="0" w:space="0" w:color="auto"/>
                        <w:left w:val="none" w:sz="0" w:space="0" w:color="auto"/>
                        <w:bottom w:val="none" w:sz="0" w:space="0" w:color="auto"/>
                        <w:right w:val="none" w:sz="0" w:space="0" w:color="auto"/>
                      </w:divBdr>
                      <w:divsChild>
                        <w:div w:id="1725716342">
                          <w:marLeft w:val="0"/>
                          <w:marRight w:val="0"/>
                          <w:marTop w:val="0"/>
                          <w:marBottom w:val="0"/>
                          <w:divBdr>
                            <w:top w:val="none" w:sz="0" w:space="0" w:color="auto"/>
                            <w:left w:val="none" w:sz="0" w:space="0" w:color="auto"/>
                            <w:bottom w:val="none" w:sz="0" w:space="0" w:color="auto"/>
                            <w:right w:val="none" w:sz="0" w:space="0" w:color="auto"/>
                          </w:divBdr>
                          <w:divsChild>
                            <w:div w:id="765467265">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 w:id="150361796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1893198">
              <w:marLeft w:val="0"/>
              <w:marRight w:val="0"/>
              <w:marTop w:val="75"/>
              <w:marBottom w:val="150"/>
              <w:divBdr>
                <w:top w:val="none" w:sz="0" w:space="0" w:color="auto"/>
                <w:left w:val="none" w:sz="0" w:space="0" w:color="auto"/>
                <w:bottom w:val="none" w:sz="0" w:space="0" w:color="auto"/>
                <w:right w:val="none" w:sz="0" w:space="0" w:color="auto"/>
              </w:divBdr>
            </w:div>
            <w:div w:id="1833570217">
              <w:marLeft w:val="0"/>
              <w:marRight w:val="0"/>
              <w:marTop w:val="0"/>
              <w:marBottom w:val="0"/>
              <w:divBdr>
                <w:top w:val="none" w:sz="0" w:space="0" w:color="auto"/>
                <w:left w:val="none" w:sz="0" w:space="0" w:color="auto"/>
                <w:bottom w:val="none" w:sz="0" w:space="0" w:color="auto"/>
                <w:right w:val="none" w:sz="0" w:space="0" w:color="auto"/>
              </w:divBdr>
              <w:divsChild>
                <w:div w:id="952830472">
                  <w:marLeft w:val="0"/>
                  <w:marRight w:val="0"/>
                  <w:marTop w:val="0"/>
                  <w:marBottom w:val="0"/>
                  <w:divBdr>
                    <w:top w:val="single" w:sz="6" w:space="3" w:color="C3C3C3"/>
                    <w:left w:val="single" w:sz="6" w:space="0" w:color="C3C3C3"/>
                    <w:bottom w:val="single" w:sz="6" w:space="0" w:color="C3C3C3"/>
                    <w:right w:val="single" w:sz="6" w:space="0" w:color="C3C3C3"/>
                  </w:divBdr>
                </w:div>
              </w:divsChild>
            </w:div>
            <w:div w:id="2037920081">
              <w:marLeft w:val="0"/>
              <w:marRight w:val="0"/>
              <w:marTop w:val="0"/>
              <w:marBottom w:val="0"/>
              <w:divBdr>
                <w:top w:val="none" w:sz="0" w:space="0" w:color="auto"/>
                <w:left w:val="none" w:sz="0" w:space="0" w:color="auto"/>
                <w:bottom w:val="none" w:sz="0" w:space="0" w:color="auto"/>
                <w:right w:val="none" w:sz="0" w:space="0" w:color="auto"/>
              </w:divBdr>
              <w:divsChild>
                <w:div w:id="654919219">
                  <w:marLeft w:val="0"/>
                  <w:marRight w:val="0"/>
                  <w:marTop w:val="75"/>
                  <w:marBottom w:val="0"/>
                  <w:divBdr>
                    <w:top w:val="none" w:sz="0" w:space="0" w:color="auto"/>
                    <w:left w:val="none" w:sz="0" w:space="0" w:color="auto"/>
                    <w:bottom w:val="none" w:sz="0" w:space="0" w:color="auto"/>
                    <w:right w:val="none" w:sz="0" w:space="0" w:color="auto"/>
                  </w:divBdr>
                </w:div>
                <w:div w:id="920025083">
                  <w:marLeft w:val="0"/>
                  <w:marRight w:val="0"/>
                  <w:marTop w:val="0"/>
                  <w:marBottom w:val="0"/>
                  <w:divBdr>
                    <w:top w:val="none" w:sz="0" w:space="0" w:color="auto"/>
                    <w:left w:val="none" w:sz="0" w:space="0" w:color="auto"/>
                    <w:bottom w:val="none" w:sz="0" w:space="0" w:color="auto"/>
                    <w:right w:val="none" w:sz="0" w:space="0" w:color="auto"/>
                  </w:divBdr>
                  <w:divsChild>
                    <w:div w:id="625698608">
                      <w:marLeft w:val="0"/>
                      <w:marRight w:val="0"/>
                      <w:marTop w:val="0"/>
                      <w:marBottom w:val="0"/>
                      <w:divBdr>
                        <w:top w:val="none" w:sz="0" w:space="0" w:color="auto"/>
                        <w:left w:val="none" w:sz="0" w:space="0" w:color="auto"/>
                        <w:bottom w:val="none" w:sz="0" w:space="0" w:color="auto"/>
                        <w:right w:val="none" w:sz="0" w:space="0" w:color="auto"/>
                      </w:divBdr>
                    </w:div>
                    <w:div w:id="1684622876">
                      <w:marLeft w:val="0"/>
                      <w:marRight w:val="0"/>
                      <w:marTop w:val="0"/>
                      <w:marBottom w:val="0"/>
                      <w:divBdr>
                        <w:top w:val="single" w:sz="6" w:space="4" w:color="D4D4D4"/>
                        <w:left w:val="single" w:sz="6" w:space="4" w:color="D4D4D4"/>
                        <w:bottom w:val="single" w:sz="6" w:space="4" w:color="D4D4D4"/>
                        <w:right w:val="single" w:sz="6" w:space="4" w:color="D4D4D4"/>
                      </w:divBdr>
                      <w:divsChild>
                        <w:div w:id="837039694">
                          <w:marLeft w:val="0"/>
                          <w:marRight w:val="0"/>
                          <w:marTop w:val="0"/>
                          <w:marBottom w:val="0"/>
                          <w:divBdr>
                            <w:top w:val="none" w:sz="0" w:space="0" w:color="auto"/>
                            <w:left w:val="none" w:sz="0" w:space="0" w:color="auto"/>
                            <w:bottom w:val="none" w:sz="0" w:space="0" w:color="auto"/>
                            <w:right w:val="none" w:sz="0" w:space="0" w:color="auto"/>
                          </w:divBdr>
                        </w:div>
                      </w:divsChild>
                    </w:div>
                    <w:div w:id="794954861">
                      <w:marLeft w:val="0"/>
                      <w:marRight w:val="0"/>
                      <w:marTop w:val="0"/>
                      <w:marBottom w:val="0"/>
                      <w:divBdr>
                        <w:top w:val="single" w:sz="6" w:space="4" w:color="D4D4D4"/>
                        <w:left w:val="single" w:sz="6" w:space="4" w:color="D4D4D4"/>
                        <w:bottom w:val="single" w:sz="6" w:space="4" w:color="D4D4D4"/>
                        <w:right w:val="single" w:sz="6" w:space="4" w:color="D4D4D4"/>
                      </w:divBdr>
                      <w:divsChild>
                        <w:div w:id="726076181">
                          <w:marLeft w:val="0"/>
                          <w:marRight w:val="0"/>
                          <w:marTop w:val="0"/>
                          <w:marBottom w:val="0"/>
                          <w:divBdr>
                            <w:top w:val="none" w:sz="0" w:space="0" w:color="auto"/>
                            <w:left w:val="none" w:sz="0" w:space="0" w:color="auto"/>
                            <w:bottom w:val="none" w:sz="0" w:space="0" w:color="auto"/>
                            <w:right w:val="none" w:sz="0" w:space="0" w:color="auto"/>
                          </w:divBdr>
                        </w:div>
                      </w:divsChild>
                    </w:div>
                    <w:div w:id="121073899">
                      <w:marLeft w:val="0"/>
                      <w:marRight w:val="0"/>
                      <w:marTop w:val="0"/>
                      <w:marBottom w:val="0"/>
                      <w:divBdr>
                        <w:top w:val="single" w:sz="6" w:space="4" w:color="D4D4D4"/>
                        <w:left w:val="single" w:sz="6" w:space="4" w:color="D4D4D4"/>
                        <w:bottom w:val="single" w:sz="6" w:space="4" w:color="D4D4D4"/>
                        <w:right w:val="single" w:sz="6" w:space="4" w:color="D4D4D4"/>
                      </w:divBdr>
                      <w:divsChild>
                        <w:div w:id="713845077">
                          <w:marLeft w:val="0"/>
                          <w:marRight w:val="0"/>
                          <w:marTop w:val="0"/>
                          <w:marBottom w:val="0"/>
                          <w:divBdr>
                            <w:top w:val="none" w:sz="0" w:space="0" w:color="auto"/>
                            <w:left w:val="none" w:sz="0" w:space="0" w:color="auto"/>
                            <w:bottom w:val="none" w:sz="0" w:space="0" w:color="auto"/>
                            <w:right w:val="none" w:sz="0" w:space="0" w:color="auto"/>
                          </w:divBdr>
                        </w:div>
                      </w:divsChild>
                    </w:div>
                    <w:div w:id="1253662812">
                      <w:marLeft w:val="0"/>
                      <w:marRight w:val="0"/>
                      <w:marTop w:val="0"/>
                      <w:marBottom w:val="0"/>
                      <w:divBdr>
                        <w:top w:val="single" w:sz="6" w:space="4" w:color="D4D4D4"/>
                        <w:left w:val="single" w:sz="6" w:space="4" w:color="D4D4D4"/>
                        <w:bottom w:val="single" w:sz="6" w:space="4" w:color="D4D4D4"/>
                        <w:right w:val="single" w:sz="6" w:space="4" w:color="D4D4D4"/>
                      </w:divBdr>
                      <w:divsChild>
                        <w:div w:id="515122898">
                          <w:marLeft w:val="0"/>
                          <w:marRight w:val="0"/>
                          <w:marTop w:val="0"/>
                          <w:marBottom w:val="0"/>
                          <w:divBdr>
                            <w:top w:val="none" w:sz="0" w:space="0" w:color="auto"/>
                            <w:left w:val="none" w:sz="0" w:space="0" w:color="auto"/>
                            <w:bottom w:val="none" w:sz="0" w:space="0" w:color="auto"/>
                            <w:right w:val="none" w:sz="0" w:space="0" w:color="auto"/>
                          </w:divBdr>
                        </w:div>
                      </w:divsChild>
                    </w:div>
                    <w:div w:id="641733258">
                      <w:marLeft w:val="0"/>
                      <w:marRight w:val="0"/>
                      <w:marTop w:val="0"/>
                      <w:marBottom w:val="0"/>
                      <w:divBdr>
                        <w:top w:val="single" w:sz="6" w:space="4" w:color="D4D4D4"/>
                        <w:left w:val="single" w:sz="6" w:space="4" w:color="D4D4D4"/>
                        <w:bottom w:val="single" w:sz="6" w:space="4" w:color="D4D4D4"/>
                        <w:right w:val="single" w:sz="6" w:space="4" w:color="D4D4D4"/>
                      </w:divBdr>
                      <w:divsChild>
                        <w:div w:id="1378167011">
                          <w:marLeft w:val="0"/>
                          <w:marRight w:val="0"/>
                          <w:marTop w:val="0"/>
                          <w:marBottom w:val="0"/>
                          <w:divBdr>
                            <w:top w:val="none" w:sz="0" w:space="0" w:color="auto"/>
                            <w:left w:val="none" w:sz="0" w:space="0" w:color="auto"/>
                            <w:bottom w:val="none" w:sz="0" w:space="0" w:color="auto"/>
                            <w:right w:val="none" w:sz="0" w:space="0" w:color="auto"/>
                          </w:divBdr>
                        </w:div>
                      </w:divsChild>
                    </w:div>
                    <w:div w:id="1628195304">
                      <w:marLeft w:val="0"/>
                      <w:marRight w:val="0"/>
                      <w:marTop w:val="0"/>
                      <w:marBottom w:val="0"/>
                      <w:divBdr>
                        <w:top w:val="single" w:sz="6" w:space="4" w:color="D4D4D4"/>
                        <w:left w:val="single" w:sz="6" w:space="4" w:color="D4D4D4"/>
                        <w:bottom w:val="single" w:sz="6" w:space="4" w:color="D4D4D4"/>
                        <w:right w:val="single" w:sz="6" w:space="4" w:color="D4D4D4"/>
                      </w:divBdr>
                      <w:divsChild>
                        <w:div w:id="1163742766">
                          <w:marLeft w:val="0"/>
                          <w:marRight w:val="0"/>
                          <w:marTop w:val="0"/>
                          <w:marBottom w:val="0"/>
                          <w:divBdr>
                            <w:top w:val="none" w:sz="0" w:space="0" w:color="auto"/>
                            <w:left w:val="none" w:sz="0" w:space="0" w:color="auto"/>
                            <w:bottom w:val="none" w:sz="0" w:space="0" w:color="auto"/>
                            <w:right w:val="none" w:sz="0" w:space="0" w:color="auto"/>
                          </w:divBdr>
                        </w:div>
                      </w:divsChild>
                    </w:div>
                    <w:div w:id="1959024842">
                      <w:marLeft w:val="0"/>
                      <w:marRight w:val="0"/>
                      <w:marTop w:val="0"/>
                      <w:marBottom w:val="0"/>
                      <w:divBdr>
                        <w:top w:val="single" w:sz="6" w:space="4" w:color="D4D4D4"/>
                        <w:left w:val="single" w:sz="6" w:space="4" w:color="D4D4D4"/>
                        <w:bottom w:val="single" w:sz="6" w:space="4" w:color="D4D4D4"/>
                        <w:right w:val="single" w:sz="6" w:space="4" w:color="D4D4D4"/>
                      </w:divBdr>
                      <w:divsChild>
                        <w:div w:id="1458261818">
                          <w:marLeft w:val="0"/>
                          <w:marRight w:val="0"/>
                          <w:marTop w:val="0"/>
                          <w:marBottom w:val="0"/>
                          <w:divBdr>
                            <w:top w:val="none" w:sz="0" w:space="0" w:color="auto"/>
                            <w:left w:val="none" w:sz="0" w:space="0" w:color="auto"/>
                            <w:bottom w:val="none" w:sz="0" w:space="0" w:color="auto"/>
                            <w:right w:val="none" w:sz="0" w:space="0" w:color="auto"/>
                          </w:divBdr>
                        </w:div>
                      </w:divsChild>
                    </w:div>
                    <w:div w:id="661085086">
                      <w:marLeft w:val="0"/>
                      <w:marRight w:val="0"/>
                      <w:marTop w:val="0"/>
                      <w:marBottom w:val="0"/>
                      <w:divBdr>
                        <w:top w:val="single" w:sz="6" w:space="4" w:color="D4D4D4"/>
                        <w:left w:val="single" w:sz="6" w:space="4" w:color="D4D4D4"/>
                        <w:bottom w:val="single" w:sz="6" w:space="4" w:color="D4D4D4"/>
                        <w:right w:val="single" w:sz="6" w:space="4" w:color="D4D4D4"/>
                      </w:divBdr>
                      <w:divsChild>
                        <w:div w:id="1623876806">
                          <w:marLeft w:val="0"/>
                          <w:marRight w:val="0"/>
                          <w:marTop w:val="0"/>
                          <w:marBottom w:val="0"/>
                          <w:divBdr>
                            <w:top w:val="none" w:sz="0" w:space="0" w:color="auto"/>
                            <w:left w:val="none" w:sz="0" w:space="0" w:color="auto"/>
                            <w:bottom w:val="none" w:sz="0" w:space="0" w:color="auto"/>
                            <w:right w:val="none" w:sz="0" w:space="0" w:color="auto"/>
                          </w:divBdr>
                        </w:div>
                      </w:divsChild>
                    </w:div>
                    <w:div w:id="1604144829">
                      <w:marLeft w:val="0"/>
                      <w:marRight w:val="0"/>
                      <w:marTop w:val="0"/>
                      <w:marBottom w:val="0"/>
                      <w:divBdr>
                        <w:top w:val="single" w:sz="6" w:space="4" w:color="D4D4D4"/>
                        <w:left w:val="single" w:sz="6" w:space="4" w:color="D4D4D4"/>
                        <w:bottom w:val="single" w:sz="6" w:space="4" w:color="D4D4D4"/>
                        <w:right w:val="single" w:sz="6" w:space="4" w:color="D4D4D4"/>
                      </w:divBdr>
                      <w:divsChild>
                        <w:div w:id="1616054445">
                          <w:marLeft w:val="0"/>
                          <w:marRight w:val="0"/>
                          <w:marTop w:val="0"/>
                          <w:marBottom w:val="0"/>
                          <w:divBdr>
                            <w:top w:val="none" w:sz="0" w:space="0" w:color="auto"/>
                            <w:left w:val="none" w:sz="0" w:space="0" w:color="auto"/>
                            <w:bottom w:val="none" w:sz="0" w:space="0" w:color="auto"/>
                            <w:right w:val="none" w:sz="0" w:space="0" w:color="auto"/>
                          </w:divBdr>
                        </w:div>
                      </w:divsChild>
                    </w:div>
                    <w:div w:id="39718160">
                      <w:marLeft w:val="0"/>
                      <w:marRight w:val="0"/>
                      <w:marTop w:val="0"/>
                      <w:marBottom w:val="0"/>
                      <w:divBdr>
                        <w:top w:val="single" w:sz="6" w:space="4" w:color="D4D4D4"/>
                        <w:left w:val="single" w:sz="6" w:space="4" w:color="D4D4D4"/>
                        <w:bottom w:val="single" w:sz="6" w:space="4" w:color="D4D4D4"/>
                        <w:right w:val="single" w:sz="6" w:space="4" w:color="D4D4D4"/>
                      </w:divBdr>
                      <w:divsChild>
                        <w:div w:id="1080248322">
                          <w:marLeft w:val="0"/>
                          <w:marRight w:val="0"/>
                          <w:marTop w:val="0"/>
                          <w:marBottom w:val="0"/>
                          <w:divBdr>
                            <w:top w:val="none" w:sz="0" w:space="0" w:color="auto"/>
                            <w:left w:val="none" w:sz="0" w:space="0" w:color="auto"/>
                            <w:bottom w:val="none" w:sz="0" w:space="0" w:color="auto"/>
                            <w:right w:val="none" w:sz="0" w:space="0" w:color="auto"/>
                          </w:divBdr>
                        </w:div>
                      </w:divsChild>
                    </w:div>
                    <w:div w:id="1936674075">
                      <w:marLeft w:val="0"/>
                      <w:marRight w:val="0"/>
                      <w:marTop w:val="0"/>
                      <w:marBottom w:val="0"/>
                      <w:divBdr>
                        <w:top w:val="single" w:sz="6" w:space="4" w:color="D4D4D4"/>
                        <w:left w:val="single" w:sz="6" w:space="4" w:color="D4D4D4"/>
                        <w:bottom w:val="single" w:sz="6" w:space="4" w:color="D4D4D4"/>
                        <w:right w:val="single" w:sz="6" w:space="4" w:color="D4D4D4"/>
                      </w:divBdr>
                      <w:divsChild>
                        <w:div w:id="604770592">
                          <w:marLeft w:val="0"/>
                          <w:marRight w:val="0"/>
                          <w:marTop w:val="0"/>
                          <w:marBottom w:val="0"/>
                          <w:divBdr>
                            <w:top w:val="none" w:sz="0" w:space="0" w:color="auto"/>
                            <w:left w:val="none" w:sz="0" w:space="0" w:color="auto"/>
                            <w:bottom w:val="none" w:sz="0" w:space="0" w:color="auto"/>
                            <w:right w:val="none" w:sz="0" w:space="0" w:color="auto"/>
                          </w:divBdr>
                        </w:div>
                      </w:divsChild>
                    </w:div>
                    <w:div w:id="1986355582">
                      <w:marLeft w:val="0"/>
                      <w:marRight w:val="0"/>
                      <w:marTop w:val="0"/>
                      <w:marBottom w:val="0"/>
                      <w:divBdr>
                        <w:top w:val="single" w:sz="6" w:space="4" w:color="D4D4D4"/>
                        <w:left w:val="single" w:sz="6" w:space="4" w:color="D4D4D4"/>
                        <w:bottom w:val="single" w:sz="6" w:space="4" w:color="D4D4D4"/>
                        <w:right w:val="single" w:sz="6" w:space="4" w:color="D4D4D4"/>
                      </w:divBdr>
                      <w:divsChild>
                        <w:div w:id="707295620">
                          <w:marLeft w:val="0"/>
                          <w:marRight w:val="0"/>
                          <w:marTop w:val="0"/>
                          <w:marBottom w:val="0"/>
                          <w:divBdr>
                            <w:top w:val="none" w:sz="0" w:space="0" w:color="auto"/>
                            <w:left w:val="none" w:sz="0" w:space="0" w:color="auto"/>
                            <w:bottom w:val="none" w:sz="0" w:space="0" w:color="auto"/>
                            <w:right w:val="none" w:sz="0" w:space="0" w:color="auto"/>
                          </w:divBdr>
                        </w:div>
                      </w:divsChild>
                    </w:div>
                    <w:div w:id="1804301386">
                      <w:marLeft w:val="0"/>
                      <w:marRight w:val="0"/>
                      <w:marTop w:val="0"/>
                      <w:marBottom w:val="0"/>
                      <w:divBdr>
                        <w:top w:val="single" w:sz="6" w:space="4" w:color="D4D4D4"/>
                        <w:left w:val="single" w:sz="6" w:space="4" w:color="D4D4D4"/>
                        <w:bottom w:val="single" w:sz="6" w:space="4" w:color="D4D4D4"/>
                        <w:right w:val="single" w:sz="6" w:space="4" w:color="D4D4D4"/>
                      </w:divBdr>
                      <w:divsChild>
                        <w:div w:id="1119034249">
                          <w:marLeft w:val="0"/>
                          <w:marRight w:val="0"/>
                          <w:marTop w:val="0"/>
                          <w:marBottom w:val="0"/>
                          <w:divBdr>
                            <w:top w:val="none" w:sz="0" w:space="0" w:color="auto"/>
                            <w:left w:val="none" w:sz="0" w:space="0" w:color="auto"/>
                            <w:bottom w:val="none" w:sz="0" w:space="0" w:color="auto"/>
                            <w:right w:val="none" w:sz="0" w:space="0" w:color="auto"/>
                          </w:divBdr>
                        </w:div>
                      </w:divsChild>
                    </w:div>
                    <w:div w:id="2121680666">
                      <w:marLeft w:val="0"/>
                      <w:marRight w:val="0"/>
                      <w:marTop w:val="0"/>
                      <w:marBottom w:val="0"/>
                      <w:divBdr>
                        <w:top w:val="single" w:sz="6" w:space="4" w:color="D4D4D4"/>
                        <w:left w:val="single" w:sz="6" w:space="4" w:color="D4D4D4"/>
                        <w:bottom w:val="single" w:sz="6" w:space="4" w:color="D4D4D4"/>
                        <w:right w:val="single" w:sz="6" w:space="4" w:color="D4D4D4"/>
                      </w:divBdr>
                      <w:divsChild>
                        <w:div w:id="1660033286">
                          <w:marLeft w:val="0"/>
                          <w:marRight w:val="0"/>
                          <w:marTop w:val="0"/>
                          <w:marBottom w:val="0"/>
                          <w:divBdr>
                            <w:top w:val="none" w:sz="0" w:space="0" w:color="auto"/>
                            <w:left w:val="none" w:sz="0" w:space="0" w:color="auto"/>
                            <w:bottom w:val="none" w:sz="0" w:space="0" w:color="auto"/>
                            <w:right w:val="none" w:sz="0" w:space="0" w:color="auto"/>
                          </w:divBdr>
                        </w:div>
                      </w:divsChild>
                    </w:div>
                    <w:div w:id="1925527897">
                      <w:marLeft w:val="0"/>
                      <w:marRight w:val="0"/>
                      <w:marTop w:val="0"/>
                      <w:marBottom w:val="0"/>
                      <w:divBdr>
                        <w:top w:val="single" w:sz="6" w:space="4" w:color="D4D4D4"/>
                        <w:left w:val="single" w:sz="6" w:space="4" w:color="D4D4D4"/>
                        <w:bottom w:val="single" w:sz="6" w:space="4" w:color="D4D4D4"/>
                        <w:right w:val="single" w:sz="6" w:space="4" w:color="D4D4D4"/>
                      </w:divBdr>
                      <w:divsChild>
                        <w:div w:id="1547527104">
                          <w:marLeft w:val="0"/>
                          <w:marRight w:val="0"/>
                          <w:marTop w:val="0"/>
                          <w:marBottom w:val="0"/>
                          <w:divBdr>
                            <w:top w:val="none" w:sz="0" w:space="0" w:color="auto"/>
                            <w:left w:val="none" w:sz="0" w:space="0" w:color="auto"/>
                            <w:bottom w:val="none" w:sz="0" w:space="0" w:color="auto"/>
                            <w:right w:val="none" w:sz="0" w:space="0" w:color="auto"/>
                          </w:divBdr>
                        </w:div>
                      </w:divsChild>
                    </w:div>
                    <w:div w:id="800537107">
                      <w:marLeft w:val="0"/>
                      <w:marRight w:val="0"/>
                      <w:marTop w:val="0"/>
                      <w:marBottom w:val="0"/>
                      <w:divBdr>
                        <w:top w:val="single" w:sz="6" w:space="4" w:color="D4D4D4"/>
                        <w:left w:val="single" w:sz="6" w:space="4" w:color="D4D4D4"/>
                        <w:bottom w:val="single" w:sz="6" w:space="4" w:color="D4D4D4"/>
                        <w:right w:val="single" w:sz="6" w:space="4" w:color="D4D4D4"/>
                      </w:divBdr>
                      <w:divsChild>
                        <w:div w:id="797604030">
                          <w:marLeft w:val="0"/>
                          <w:marRight w:val="0"/>
                          <w:marTop w:val="0"/>
                          <w:marBottom w:val="0"/>
                          <w:divBdr>
                            <w:top w:val="none" w:sz="0" w:space="0" w:color="auto"/>
                            <w:left w:val="none" w:sz="0" w:space="0" w:color="auto"/>
                            <w:bottom w:val="none" w:sz="0" w:space="0" w:color="auto"/>
                            <w:right w:val="none" w:sz="0" w:space="0" w:color="auto"/>
                          </w:divBdr>
                        </w:div>
                      </w:divsChild>
                    </w:div>
                    <w:div w:id="1175535154">
                      <w:marLeft w:val="0"/>
                      <w:marRight w:val="0"/>
                      <w:marTop w:val="0"/>
                      <w:marBottom w:val="0"/>
                      <w:divBdr>
                        <w:top w:val="single" w:sz="6" w:space="4" w:color="D4D4D4"/>
                        <w:left w:val="single" w:sz="6" w:space="4" w:color="D4D4D4"/>
                        <w:bottom w:val="single" w:sz="6" w:space="4" w:color="D4D4D4"/>
                        <w:right w:val="single" w:sz="6" w:space="4" w:color="D4D4D4"/>
                      </w:divBdr>
                      <w:divsChild>
                        <w:div w:id="2129155573">
                          <w:marLeft w:val="0"/>
                          <w:marRight w:val="0"/>
                          <w:marTop w:val="0"/>
                          <w:marBottom w:val="0"/>
                          <w:divBdr>
                            <w:top w:val="none" w:sz="0" w:space="0" w:color="auto"/>
                            <w:left w:val="none" w:sz="0" w:space="0" w:color="auto"/>
                            <w:bottom w:val="none" w:sz="0" w:space="0" w:color="auto"/>
                            <w:right w:val="none" w:sz="0" w:space="0" w:color="auto"/>
                          </w:divBdr>
                        </w:div>
                      </w:divsChild>
                    </w:div>
                    <w:div w:id="749228852">
                      <w:marLeft w:val="0"/>
                      <w:marRight w:val="0"/>
                      <w:marTop w:val="0"/>
                      <w:marBottom w:val="0"/>
                      <w:divBdr>
                        <w:top w:val="none" w:sz="0" w:space="0" w:color="auto"/>
                        <w:left w:val="none" w:sz="0" w:space="0" w:color="auto"/>
                        <w:bottom w:val="none" w:sz="0" w:space="0" w:color="auto"/>
                        <w:right w:val="none" w:sz="0" w:space="0" w:color="auto"/>
                      </w:divBdr>
                    </w:div>
                    <w:div w:id="545020412">
                      <w:marLeft w:val="0"/>
                      <w:marRight w:val="0"/>
                      <w:marTop w:val="0"/>
                      <w:marBottom w:val="0"/>
                      <w:divBdr>
                        <w:top w:val="none" w:sz="0" w:space="0" w:color="auto"/>
                        <w:left w:val="none" w:sz="0" w:space="0" w:color="auto"/>
                        <w:bottom w:val="none" w:sz="0" w:space="0" w:color="auto"/>
                        <w:right w:val="none" w:sz="0" w:space="0" w:color="auto"/>
                      </w:divBdr>
                    </w:div>
                    <w:div w:id="1322545022">
                      <w:marLeft w:val="0"/>
                      <w:marRight w:val="0"/>
                      <w:marTop w:val="0"/>
                      <w:marBottom w:val="0"/>
                      <w:divBdr>
                        <w:top w:val="none" w:sz="0" w:space="0" w:color="auto"/>
                        <w:left w:val="none" w:sz="0" w:space="0" w:color="auto"/>
                        <w:bottom w:val="none" w:sz="0" w:space="0" w:color="auto"/>
                        <w:right w:val="none" w:sz="0" w:space="0" w:color="auto"/>
                      </w:divBdr>
                      <w:divsChild>
                        <w:div w:id="807630298">
                          <w:marLeft w:val="0"/>
                          <w:marRight w:val="0"/>
                          <w:marTop w:val="0"/>
                          <w:marBottom w:val="0"/>
                          <w:divBdr>
                            <w:top w:val="none" w:sz="0" w:space="0" w:color="auto"/>
                            <w:left w:val="none" w:sz="0" w:space="0" w:color="auto"/>
                            <w:bottom w:val="none" w:sz="0" w:space="0" w:color="auto"/>
                            <w:right w:val="none" w:sz="0" w:space="0" w:color="auto"/>
                          </w:divBdr>
                        </w:div>
                        <w:div w:id="1749496747">
                          <w:marLeft w:val="0"/>
                          <w:marRight w:val="0"/>
                          <w:marTop w:val="0"/>
                          <w:marBottom w:val="0"/>
                          <w:divBdr>
                            <w:top w:val="none" w:sz="0" w:space="0" w:color="auto"/>
                            <w:left w:val="none" w:sz="0" w:space="0" w:color="auto"/>
                            <w:bottom w:val="none" w:sz="0" w:space="0" w:color="auto"/>
                            <w:right w:val="none" w:sz="0" w:space="0" w:color="auto"/>
                          </w:divBdr>
                        </w:div>
                      </w:divsChild>
                    </w:div>
                    <w:div w:id="1049887974">
                      <w:marLeft w:val="0"/>
                      <w:marRight w:val="0"/>
                      <w:marTop w:val="150"/>
                      <w:marBottom w:val="0"/>
                      <w:divBdr>
                        <w:top w:val="single" w:sz="6" w:space="8" w:color="D4D4D4"/>
                        <w:left w:val="single" w:sz="6" w:space="8" w:color="D4D4D4"/>
                        <w:bottom w:val="single" w:sz="6" w:space="0" w:color="D4D4D4"/>
                        <w:right w:val="single" w:sz="6" w:space="8" w:color="D4D4D4"/>
                      </w:divBdr>
                      <w:divsChild>
                        <w:div w:id="1776366727">
                          <w:marLeft w:val="0"/>
                          <w:marRight w:val="0"/>
                          <w:marTop w:val="0"/>
                          <w:marBottom w:val="0"/>
                          <w:divBdr>
                            <w:top w:val="none" w:sz="0" w:space="0" w:color="auto"/>
                            <w:left w:val="none" w:sz="0" w:space="0" w:color="auto"/>
                            <w:bottom w:val="none" w:sz="0" w:space="0" w:color="auto"/>
                            <w:right w:val="none" w:sz="0" w:space="0" w:color="auto"/>
                          </w:divBdr>
                        </w:div>
                      </w:divsChild>
                    </w:div>
                    <w:div w:id="1833636510">
                      <w:marLeft w:val="0"/>
                      <w:marRight w:val="0"/>
                      <w:marTop w:val="150"/>
                      <w:marBottom w:val="0"/>
                      <w:divBdr>
                        <w:top w:val="single" w:sz="6" w:space="8" w:color="D4D4D4"/>
                        <w:left w:val="single" w:sz="6" w:space="8" w:color="D4D4D4"/>
                        <w:bottom w:val="single" w:sz="6" w:space="0" w:color="D4D4D4"/>
                        <w:right w:val="single" w:sz="6" w:space="8" w:color="D4D4D4"/>
                      </w:divBdr>
                      <w:divsChild>
                        <w:div w:id="220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8848">
                  <w:marLeft w:val="0"/>
                  <w:marRight w:val="0"/>
                  <w:marTop w:val="0"/>
                  <w:marBottom w:val="0"/>
                  <w:divBdr>
                    <w:top w:val="none" w:sz="0" w:space="0" w:color="auto"/>
                    <w:left w:val="none" w:sz="0" w:space="0" w:color="auto"/>
                    <w:bottom w:val="none" w:sz="0" w:space="0" w:color="auto"/>
                    <w:right w:val="none" w:sz="0" w:space="0" w:color="auto"/>
                  </w:divBdr>
                  <w:divsChild>
                    <w:div w:id="372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78308">
          <w:marLeft w:val="0"/>
          <w:marRight w:val="0"/>
          <w:marTop w:val="0"/>
          <w:marBottom w:val="0"/>
          <w:divBdr>
            <w:top w:val="none" w:sz="0" w:space="0" w:color="auto"/>
            <w:left w:val="none" w:sz="0" w:space="0" w:color="auto"/>
            <w:bottom w:val="none" w:sz="0" w:space="0" w:color="auto"/>
            <w:right w:val="none" w:sz="0" w:space="0" w:color="auto"/>
          </w:divBdr>
          <w:divsChild>
            <w:div w:id="1100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550">
      <w:marLeft w:val="0"/>
      <w:marRight w:val="0"/>
      <w:marTop w:val="0"/>
      <w:marBottom w:val="0"/>
      <w:divBdr>
        <w:top w:val="single" w:sz="6" w:space="9" w:color="EEEEEE"/>
        <w:left w:val="single" w:sz="6" w:space="9" w:color="EEEEEE"/>
        <w:bottom w:val="single" w:sz="6" w:space="9" w:color="EEEEEE"/>
        <w:right w:val="single" w:sz="6" w:space="9" w:color="EEEEEE"/>
      </w:divBdr>
      <w:divsChild>
        <w:div w:id="1208570650">
          <w:marLeft w:val="0"/>
          <w:marRight w:val="0"/>
          <w:marTop w:val="0"/>
          <w:marBottom w:val="90"/>
          <w:divBdr>
            <w:top w:val="none" w:sz="0" w:space="0" w:color="auto"/>
            <w:left w:val="none" w:sz="0" w:space="0" w:color="auto"/>
            <w:bottom w:val="none" w:sz="0" w:space="0" w:color="auto"/>
            <w:right w:val="none" w:sz="0" w:space="0" w:color="auto"/>
          </w:divBdr>
          <w:divsChild>
            <w:div w:id="1506243604">
              <w:marLeft w:val="0"/>
              <w:marRight w:val="0"/>
              <w:marTop w:val="0"/>
              <w:marBottom w:val="30"/>
              <w:divBdr>
                <w:top w:val="none" w:sz="0" w:space="0" w:color="auto"/>
                <w:left w:val="none" w:sz="0" w:space="0" w:color="auto"/>
                <w:bottom w:val="none" w:sz="0" w:space="0" w:color="auto"/>
                <w:right w:val="none" w:sz="0" w:space="0" w:color="auto"/>
              </w:divBdr>
            </w:div>
          </w:divsChild>
        </w:div>
        <w:div w:id="1007947176">
          <w:marLeft w:val="0"/>
          <w:marRight w:val="0"/>
          <w:marTop w:val="0"/>
          <w:marBottom w:val="0"/>
          <w:divBdr>
            <w:top w:val="none" w:sz="0" w:space="0" w:color="auto"/>
            <w:left w:val="none" w:sz="0" w:space="0" w:color="auto"/>
            <w:bottom w:val="none" w:sz="0" w:space="0" w:color="auto"/>
            <w:right w:val="none" w:sz="0" w:space="0" w:color="auto"/>
          </w:divBdr>
          <w:divsChild>
            <w:div w:id="1062950912">
              <w:marLeft w:val="0"/>
              <w:marRight w:val="0"/>
              <w:marTop w:val="0"/>
              <w:marBottom w:val="0"/>
              <w:divBdr>
                <w:top w:val="none" w:sz="0" w:space="0" w:color="auto"/>
                <w:left w:val="none" w:sz="0" w:space="0" w:color="auto"/>
                <w:bottom w:val="none" w:sz="0" w:space="0" w:color="auto"/>
                <w:right w:val="none" w:sz="0" w:space="0" w:color="auto"/>
              </w:divBdr>
            </w:div>
            <w:div w:id="730734913">
              <w:marLeft w:val="0"/>
              <w:marRight w:val="0"/>
              <w:marTop w:val="0"/>
              <w:marBottom w:val="0"/>
              <w:divBdr>
                <w:top w:val="none" w:sz="0" w:space="0" w:color="auto"/>
                <w:left w:val="none" w:sz="0" w:space="0" w:color="auto"/>
                <w:bottom w:val="none" w:sz="0" w:space="0" w:color="auto"/>
                <w:right w:val="none" w:sz="0" w:space="0" w:color="auto"/>
              </w:divBdr>
            </w:div>
            <w:div w:id="12098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1228</Words>
  <Characters>7003</Characters>
  <Application>Microsoft Office Word</Application>
  <DocSecurity>0</DocSecurity>
  <Lines>58</Lines>
  <Paragraphs>16</Paragraphs>
  <ScaleCrop>false</ScaleCrop>
  <Company>VINSYS</Company>
  <LinksUpToDate>false</LinksUpToDate>
  <CharactersWithSpaces>8215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Vaishali-Srivastava</dc:creator>
  <cp:keywords/>
  <dc:description/>
  <cp:lastModifiedBy>Vaishali-Srivastava</cp:lastModifiedBy>
  <cp:revision>4</cp:revision>
  <dcterms:created xsi:type="dcterms:W3CDTF">2011-12-19T08:30:00Z</dcterms:created>
  <dcterms:modified xsi:type="dcterms:W3CDTF">2012-11-02T12:22:00Z</dcterms:modified>
</cp:coreProperties>
</file>